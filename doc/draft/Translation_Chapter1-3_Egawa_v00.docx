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9A870" w14:textId="78813909" w:rsidR="006645E1" w:rsidRDefault="006645E1" w:rsidP="006645E1">
      <w:pPr>
        <w:jc w:val="center"/>
      </w:pPr>
      <w:r>
        <w:rPr>
          <w:rFonts w:hint="eastAsia"/>
        </w:rPr>
        <w:t>イブラヒム本翻訳</w:t>
      </w:r>
      <w:r w:rsidR="00FA7397">
        <w:rPr>
          <w:rFonts w:hint="eastAsia"/>
        </w:rPr>
        <w:t>ドラフト</w:t>
      </w:r>
      <w:r w:rsidR="0067149C">
        <w:rPr>
          <w:rFonts w:hint="eastAsia"/>
        </w:rPr>
        <w:t>：第</w:t>
      </w:r>
      <w:r w:rsidR="0067149C">
        <w:rPr>
          <w:rFonts w:hint="eastAsia"/>
        </w:rPr>
        <w:t>1</w:t>
      </w:r>
      <w:r w:rsidR="0067149C">
        <w:rPr>
          <w:rFonts w:hint="eastAsia"/>
        </w:rPr>
        <w:t>章</w:t>
      </w:r>
    </w:p>
    <w:p w14:paraId="7B4FB16B" w14:textId="267EE536" w:rsidR="006645E1" w:rsidRDefault="00FA7397" w:rsidP="006645E1">
      <w:pPr>
        <w:jc w:val="right"/>
      </w:pPr>
      <w:r>
        <w:rPr>
          <w:rFonts w:hint="eastAsia"/>
        </w:rPr>
        <w:t>2017/04/25</w:t>
      </w:r>
    </w:p>
    <w:p w14:paraId="3B5642D1" w14:textId="77777777" w:rsidR="006645E1" w:rsidRDefault="006645E1" w:rsidP="006645E1">
      <w:pPr>
        <w:jc w:val="right"/>
      </w:pPr>
      <w:r>
        <w:rPr>
          <w:rFonts w:hint="eastAsia"/>
        </w:rPr>
        <w:t>江川尚志</w:t>
      </w:r>
    </w:p>
    <w:p w14:paraId="774E29F5" w14:textId="77777777" w:rsidR="006645E1" w:rsidRDefault="006645E1" w:rsidP="007D390D"/>
    <w:p w14:paraId="19C3AFC7" w14:textId="589A40D5" w:rsidR="006645E1" w:rsidRDefault="0067149C" w:rsidP="007D390D">
      <w:r>
        <w:rPr>
          <w:rFonts w:hint="eastAsia"/>
        </w:rPr>
        <w:t>イブラヒム本第１章の草稿</w:t>
      </w:r>
      <w:r w:rsidR="00FA7397">
        <w:rPr>
          <w:rFonts w:hint="eastAsia"/>
        </w:rPr>
        <w:t>です。</w:t>
      </w:r>
    </w:p>
    <w:p w14:paraId="033B1BFF" w14:textId="117DB9B7" w:rsidR="006645E1" w:rsidRDefault="0067149C" w:rsidP="007D390D">
      <w:pPr>
        <w:pBdr>
          <w:bottom w:val="dotted" w:sz="24" w:space="1" w:color="auto"/>
        </w:pBdr>
      </w:pPr>
      <w:r>
        <w:rPr>
          <w:rFonts w:hint="eastAsia"/>
        </w:rPr>
        <w:t>全体を通しての感想</w:t>
      </w:r>
    </w:p>
    <w:p w14:paraId="71F31204" w14:textId="7A1175C1" w:rsidR="0067149C" w:rsidRDefault="0067149C" w:rsidP="0067149C">
      <w:pPr>
        <w:pStyle w:val="a3"/>
        <w:numPr>
          <w:ilvl w:val="0"/>
          <w:numId w:val="11"/>
        </w:numPr>
        <w:pBdr>
          <w:bottom w:val="dotted" w:sz="24" w:space="1" w:color="auto"/>
        </w:pBdr>
        <w:ind w:leftChars="0"/>
      </w:pPr>
      <w:r>
        <w:rPr>
          <w:rFonts w:hint="eastAsia"/>
        </w:rPr>
        <w:t>全体に書きなぐった感があり、用語の不統一が目立つ。標準化会合ならば細かく添削するところですが、、、</w:t>
      </w:r>
    </w:p>
    <w:p w14:paraId="37FFC7BE" w14:textId="5FC6FE6D" w:rsidR="0067149C" w:rsidRDefault="0067149C" w:rsidP="0067149C">
      <w:pPr>
        <w:pStyle w:val="a3"/>
        <w:numPr>
          <w:ilvl w:val="0"/>
          <w:numId w:val="11"/>
        </w:numPr>
        <w:pBdr>
          <w:bottom w:val="dotted" w:sz="24" w:space="1" w:color="auto"/>
        </w:pBdr>
        <w:ind w:leftChars="0"/>
      </w:pPr>
      <w:r>
        <w:rPr>
          <w:rFonts w:hint="eastAsia"/>
        </w:rPr>
        <w:t>あまりにも頻出する単語、例えば</w:t>
      </w:r>
      <w:r>
        <w:t>O</w:t>
      </w:r>
      <w:r>
        <w:rPr>
          <w:rFonts w:hint="eastAsia"/>
        </w:rPr>
        <w:t>pen source</w:t>
      </w:r>
      <w:r>
        <w:rPr>
          <w:rFonts w:hint="eastAsia"/>
        </w:rPr>
        <w:t>、は</w:t>
      </w:r>
      <w:r>
        <w:rPr>
          <w:rFonts w:hint="eastAsia"/>
        </w:rPr>
        <w:t>OS</w:t>
      </w:r>
      <w:r>
        <w:rPr>
          <w:rFonts w:hint="eastAsia"/>
        </w:rPr>
        <w:t>と略すべきか？</w:t>
      </w:r>
    </w:p>
    <w:p w14:paraId="30B619E6" w14:textId="77777777" w:rsidR="0067149C" w:rsidRPr="0067149C" w:rsidRDefault="0067149C" w:rsidP="007D390D">
      <w:pPr>
        <w:pBdr>
          <w:bottom w:val="dotted" w:sz="24" w:space="1" w:color="auto"/>
        </w:pBdr>
      </w:pPr>
    </w:p>
    <w:p w14:paraId="0DADB52F" w14:textId="77777777" w:rsidR="006F2224" w:rsidRPr="00B25381" w:rsidRDefault="007D390D" w:rsidP="007D390D">
      <w:pPr>
        <w:pStyle w:val="a3"/>
        <w:numPr>
          <w:ilvl w:val="0"/>
          <w:numId w:val="1"/>
        </w:numPr>
        <w:ind w:leftChars="0"/>
        <w:rPr>
          <w:b/>
          <w:sz w:val="28"/>
        </w:rPr>
      </w:pPr>
      <w:r w:rsidRPr="00B25381">
        <w:rPr>
          <w:rFonts w:hint="eastAsia"/>
          <w:b/>
          <w:sz w:val="28"/>
        </w:rPr>
        <w:t>オープンソースコンプライアンス入門</w:t>
      </w:r>
    </w:p>
    <w:p w14:paraId="5C0C75FF" w14:textId="77777777" w:rsidR="007D390D" w:rsidRPr="006645E1" w:rsidRDefault="007D390D" w:rsidP="007D390D"/>
    <w:p w14:paraId="6517AD62" w14:textId="77777777" w:rsidR="007D390D" w:rsidRPr="00B25381" w:rsidRDefault="007D390D" w:rsidP="007D390D">
      <w:pPr>
        <w:rPr>
          <w:b/>
        </w:rPr>
      </w:pPr>
      <w:r w:rsidRPr="00B25381">
        <w:rPr>
          <w:rFonts w:hint="eastAsia"/>
          <w:b/>
        </w:rPr>
        <w:t>変わりゆくビジネス環境</w:t>
      </w:r>
    </w:p>
    <w:p w14:paraId="586386C8" w14:textId="77777777" w:rsidR="007D390D" w:rsidRDefault="007D390D" w:rsidP="007D390D">
      <w:r>
        <w:rPr>
          <w:rFonts w:hint="eastAsia"/>
        </w:rPr>
        <w:t>従来、プラットフォームやソフトウェアスタックはプロプラエタリなソフトウェアを使って実装され</w:t>
      </w:r>
      <w:r w:rsidR="00317A05">
        <w:rPr>
          <w:rFonts w:hint="eastAsia"/>
        </w:rPr>
        <w:t>、</w:t>
      </w:r>
      <w:r>
        <w:rPr>
          <w:rFonts w:hint="eastAsia"/>
        </w:rPr>
        <w:t>内部開発されたソフトや交渉の結果であるライセンス条件によるサードパーティのソフトから成る様々なソフトウェアのブロックから構成されていた。ビジネス環境は予測可能で、企業は潜在的なリスクをソフトウェアベンダーとのライセンス交渉や契約交渉を通じて軽減してい</w:t>
      </w:r>
      <w:r w:rsidR="00317A05">
        <w:rPr>
          <w:rFonts w:hint="eastAsia"/>
        </w:rPr>
        <w:t>た。全てのソフトウェアコンポーネントについて誰が提供者であるかを知るのは大変容易であった。図１は従来のハードウェア、ソフトウェアのプラットフォームについて主なブロックを示したものである。</w:t>
      </w:r>
    </w:p>
    <w:p w14:paraId="7D367BFF" w14:textId="77777777" w:rsidR="00317A05" w:rsidRDefault="00317A05" w:rsidP="007D390D"/>
    <w:p w14:paraId="2E3FE192" w14:textId="77777777" w:rsidR="00317A05" w:rsidRDefault="00317A05" w:rsidP="007D390D">
      <w:r>
        <w:rPr>
          <w:rFonts w:hint="eastAsia"/>
        </w:rPr>
        <w:t>図１：プロプラエタリなソフトウェアのブロックに依る従来のソフトウェアプラットフォームの単純化したアーキテクチャ</w:t>
      </w:r>
    </w:p>
    <w:p w14:paraId="63BD624C" w14:textId="77777777" w:rsidR="007D390D" w:rsidRDefault="007D390D" w:rsidP="007D390D"/>
    <w:p w14:paraId="7370E9A7" w14:textId="77777777" w:rsidR="00317A05" w:rsidRDefault="00317A05" w:rsidP="007D390D">
      <w:r>
        <w:rPr>
          <w:rFonts w:hint="eastAsia"/>
        </w:rPr>
        <w:t>時と共に企業は</w:t>
      </w:r>
      <w:r>
        <w:rPr>
          <w:rFonts w:hint="eastAsia"/>
        </w:rPr>
        <w:t>OSS</w:t>
      </w:r>
      <w:r>
        <w:rPr>
          <w:rFonts w:hint="eastAsia"/>
        </w:rPr>
        <w:t>を自社のプラットフォームやソフトウェアスタックに組み込み、その恩恵に預かるようになってきた。その理由は製品ごとに様々であるが、様々な業界で共通するのは、オープンソースのコンポーネント</w:t>
      </w:r>
      <w:r w:rsidR="009343AD">
        <w:rPr>
          <w:rFonts w:hint="eastAsia"/>
        </w:rPr>
        <w:t>に</w:t>
      </w:r>
      <w:r>
        <w:rPr>
          <w:rFonts w:hint="eastAsia"/>
        </w:rPr>
        <w:t>は即座に使える</w:t>
      </w:r>
      <w:r w:rsidR="009343AD">
        <w:rPr>
          <w:rFonts w:hint="eastAsia"/>
        </w:rPr>
        <w:t>卓越した特徴があったこと、分散的な開発による市場投入への時間短縮により経済的に有意の利益があったこと、そしてソースコードをカスタマイズするという新しく出来ることを提供したこと、である。その結果、複数のソースによる新たな開発モデルが登場した。</w:t>
      </w:r>
    </w:p>
    <w:p w14:paraId="4DC0A906" w14:textId="77777777" w:rsidR="009343AD" w:rsidRDefault="009343AD" w:rsidP="007D390D">
      <w:r>
        <w:rPr>
          <w:rFonts w:hint="eastAsia"/>
        </w:rPr>
        <w:t>この新たなモデルでは、製品は下記の任意の組み合わせとなる。</w:t>
      </w:r>
    </w:p>
    <w:p w14:paraId="732120AC" w14:textId="77777777" w:rsidR="00901426" w:rsidRDefault="00901426" w:rsidP="009343AD">
      <w:pPr>
        <w:pStyle w:val="a3"/>
        <w:numPr>
          <w:ilvl w:val="0"/>
          <w:numId w:val="2"/>
        </w:numPr>
        <w:ind w:leftChars="0"/>
      </w:pPr>
      <w:r>
        <w:rPr>
          <w:rFonts w:hint="eastAsia"/>
        </w:rPr>
        <w:t>プロプラエタリなコード、</w:t>
      </w:r>
      <w:r w:rsidR="009343AD">
        <w:rPr>
          <w:rFonts w:hint="eastAsia"/>
        </w:rPr>
        <w:t>その製品やサービスを作る企業</w:t>
      </w:r>
      <w:r>
        <w:rPr>
          <w:rFonts w:hint="eastAsia"/>
        </w:rPr>
        <w:t>が</w:t>
      </w:r>
      <w:r w:rsidR="009343AD">
        <w:rPr>
          <w:rFonts w:hint="eastAsia"/>
        </w:rPr>
        <w:t>開発した</w:t>
      </w:r>
      <w:r>
        <w:rPr>
          <w:rFonts w:hint="eastAsia"/>
        </w:rPr>
        <w:t>もの</w:t>
      </w:r>
    </w:p>
    <w:p w14:paraId="58EF49FD" w14:textId="77777777" w:rsidR="00901426" w:rsidRDefault="009343AD" w:rsidP="009343AD">
      <w:pPr>
        <w:pStyle w:val="a3"/>
        <w:numPr>
          <w:ilvl w:val="0"/>
          <w:numId w:val="2"/>
        </w:numPr>
        <w:ind w:leftChars="0"/>
      </w:pPr>
      <w:r>
        <w:rPr>
          <w:rFonts w:hint="eastAsia"/>
        </w:rPr>
        <w:t>プロプラエタリなコード</w:t>
      </w:r>
      <w:r w:rsidR="00901426">
        <w:rPr>
          <w:rFonts w:hint="eastAsia"/>
        </w:rPr>
        <w:t>、元々</w:t>
      </w:r>
      <w:r w:rsidR="00901426" w:rsidRPr="00FA7397">
        <w:rPr>
          <w:rFonts w:hint="eastAsia"/>
        </w:rPr>
        <w:t>はその企業によりオープン</w:t>
      </w:r>
      <w:r w:rsidR="00901426">
        <w:rPr>
          <w:rFonts w:hint="eastAsia"/>
        </w:rPr>
        <w:t>ソースのライセンス下でオープンソースのコンポーネントを統合したり適用したりすることで開発されたが、上流のオープンソースプロジェクトに寄付されず戻されなかったもの</w:t>
      </w:r>
    </w:p>
    <w:p w14:paraId="6EF65123" w14:textId="77777777" w:rsidR="009343AD" w:rsidRDefault="00901426" w:rsidP="009343AD">
      <w:pPr>
        <w:pStyle w:val="a3"/>
        <w:numPr>
          <w:ilvl w:val="0"/>
          <w:numId w:val="2"/>
        </w:numPr>
        <w:ind w:leftChars="0"/>
      </w:pPr>
      <w:r>
        <w:rPr>
          <w:rFonts w:hint="eastAsia"/>
        </w:rPr>
        <w:lastRenderedPageBreak/>
        <w:t>サードパーティの商用コード、</w:t>
      </w:r>
      <w:r w:rsidR="00861507">
        <w:rPr>
          <w:rFonts w:hint="eastAsia"/>
        </w:rPr>
        <w:t>サードパーティのソフトウェアプロバイダにより開発され、製品やサービスを作る企業が商用ライセンスの下で受領したもの</w:t>
      </w:r>
    </w:p>
    <w:p w14:paraId="7A93B0EF" w14:textId="77777777" w:rsidR="00861507" w:rsidRDefault="00861507" w:rsidP="00861507">
      <w:pPr>
        <w:pStyle w:val="a3"/>
        <w:numPr>
          <w:ilvl w:val="0"/>
          <w:numId w:val="2"/>
        </w:numPr>
        <w:ind w:leftChars="0"/>
      </w:pPr>
      <w:r>
        <w:rPr>
          <w:rFonts w:hint="eastAsia"/>
        </w:rPr>
        <w:t>オープンソースのコード、オープンソースのコミュニティにより開発され、製品やサービスを作る企業がオープンソースライセンスの下で受領したもの</w:t>
      </w:r>
    </w:p>
    <w:p w14:paraId="0EF7BF88" w14:textId="77777777" w:rsidR="00861507" w:rsidRDefault="00861507" w:rsidP="00861507"/>
    <w:p w14:paraId="517B7DE0" w14:textId="77777777" w:rsidR="00861507" w:rsidRDefault="00861507" w:rsidP="00861507">
      <w:r>
        <w:rPr>
          <w:rFonts w:hint="eastAsia"/>
        </w:rPr>
        <w:t>図２（次ページ）に複数のソースによる開発モデル、および入ってくるソースコードの様々な組み合わせを示す。</w:t>
      </w:r>
    </w:p>
    <w:p w14:paraId="0998E06E" w14:textId="77777777" w:rsidR="00861507" w:rsidRDefault="00861507" w:rsidP="00861507"/>
    <w:p w14:paraId="48E69E92" w14:textId="77777777" w:rsidR="00861507" w:rsidRDefault="00861507" w:rsidP="00861507">
      <w:r>
        <w:rPr>
          <w:rFonts w:hint="eastAsia"/>
        </w:rPr>
        <w:t>この開発モデルでは、ソフトウェアコンポーネントは任意の数の出所から来た、様々なライセンス下でライセンスされたソースコードから構成され得る。たとえば、ソフトウェアコンポーネント</w:t>
      </w:r>
      <w:r>
        <w:rPr>
          <w:rFonts w:hint="eastAsia"/>
        </w:rPr>
        <w:t>A</w:t>
      </w:r>
      <w:r>
        <w:rPr>
          <w:rFonts w:hint="eastAsia"/>
        </w:rPr>
        <w:t>はサードパーティのプロプラエタリのコードに加え</w:t>
      </w:r>
      <w:r w:rsidR="006645E1">
        <w:rPr>
          <w:rFonts w:hint="eastAsia"/>
        </w:rPr>
        <w:t>プロプラエタリなコードも</w:t>
      </w:r>
      <w:r>
        <w:rPr>
          <w:rFonts w:hint="eastAsia"/>
        </w:rPr>
        <w:t>含んでおり、</w:t>
      </w:r>
      <w:r w:rsidR="006645E1">
        <w:rPr>
          <w:rFonts w:hint="eastAsia"/>
        </w:rPr>
        <w:t>ソフトウェアコンポーネント</w:t>
      </w:r>
      <w:r w:rsidR="006645E1">
        <w:rPr>
          <w:rFonts w:hint="eastAsia"/>
        </w:rPr>
        <w:t>B</w:t>
      </w:r>
      <w:r w:rsidR="006645E1">
        <w:rPr>
          <w:rFonts w:hint="eastAsia"/>
        </w:rPr>
        <w:t>はオープンソースプロジェクトからのソースコードに加えプロプラエタリなコードを含む、である。</w:t>
      </w:r>
    </w:p>
    <w:p w14:paraId="525E333C" w14:textId="77777777" w:rsidR="008D701B" w:rsidRDefault="008D701B" w:rsidP="00861507"/>
    <w:p w14:paraId="02E069BB" w14:textId="77777777" w:rsidR="008D701B" w:rsidRDefault="008D701B" w:rsidP="00861507">
      <w:r>
        <w:rPr>
          <w:rFonts w:hint="eastAsia"/>
        </w:rPr>
        <w:t>図２：マルチソースの開発モデル</w:t>
      </w:r>
    </w:p>
    <w:p w14:paraId="7644D1BE" w14:textId="77777777" w:rsidR="008D701B" w:rsidRDefault="008D701B" w:rsidP="00861507"/>
    <w:p w14:paraId="492F69AD" w14:textId="77777777" w:rsidR="008D701B" w:rsidRDefault="006262EB" w:rsidP="00861507">
      <w:r>
        <w:rPr>
          <w:rFonts w:hint="eastAsia"/>
        </w:rPr>
        <w:t>かつては明らかにプロプラエタリなソフトウェアスタックだったもの</w:t>
      </w:r>
      <w:r w:rsidR="00AE1DB7">
        <w:rPr>
          <w:rFonts w:hint="eastAsia"/>
        </w:rPr>
        <w:t>の中にオープンソースのソフトウェアのコンポーネントが増えていくに従い、ビジネス環境は慣れ親しんだ領域、企業が好む環境から離れていく。</w:t>
      </w:r>
    </w:p>
    <w:p w14:paraId="3AF5E1CC" w14:textId="77777777" w:rsidR="00AE1DB7" w:rsidRDefault="001000F5" w:rsidP="00861507">
      <w:r>
        <w:rPr>
          <w:rFonts w:hint="eastAsia"/>
        </w:rPr>
        <w:t>図３（次ページ）はあるプラットフォームやソフトウェアスタックにおいて、様々な階層で</w:t>
      </w:r>
      <w:r w:rsidR="003426BD">
        <w:rPr>
          <w:rFonts w:hint="eastAsia"/>
        </w:rPr>
        <w:t>オープンソースソフトウェア</w:t>
      </w:r>
      <w:r>
        <w:rPr>
          <w:rFonts w:hint="eastAsia"/>
        </w:rPr>
        <w:t>を受けいれる様子を示したものである。</w:t>
      </w:r>
    </w:p>
    <w:p w14:paraId="05E421AF" w14:textId="77777777" w:rsidR="001000F5" w:rsidRDefault="001000F5" w:rsidP="00861507">
      <w:pPr>
        <w:rPr>
          <w:ins w:id="0" w:author="0000010811070" w:date="2017-06-23T16:21:00Z"/>
        </w:rPr>
      </w:pPr>
      <w:r>
        <w:rPr>
          <w:rFonts w:hint="eastAsia"/>
        </w:rPr>
        <w:t>プロプラエタリな開発モデルと、マルチ</w:t>
      </w:r>
      <w:r w:rsidR="00ED260F">
        <w:rPr>
          <w:rFonts w:hint="eastAsia"/>
        </w:rPr>
        <w:t>ソース</w:t>
      </w:r>
      <w:r>
        <w:rPr>
          <w:rFonts w:hint="eastAsia"/>
        </w:rPr>
        <w:t>による開発モデルとの大きな違いの一つは、オープンソースソフトウェアのライセンスは交渉するものではないことである。ソフトウェアの提供者（すなわちオープンソースの開発者やプロジェクト）と調印する契約はない。そうではなく、オープンソースプロジェクトを開始した</w:t>
      </w:r>
      <w:r w:rsidR="00ED260F">
        <w:rPr>
          <w:rFonts w:hint="eastAsia"/>
        </w:rPr>
        <w:t>人々</w:t>
      </w:r>
      <w:r>
        <w:rPr>
          <w:rFonts w:hint="eastAsia"/>
        </w:rPr>
        <w:t>が</w:t>
      </w:r>
      <w:r w:rsidR="00ED260F">
        <w:rPr>
          <w:rFonts w:hint="eastAsia"/>
        </w:rPr>
        <w:t>所定のライセンスを選ぶ。そしてプロジェクトがある規模に達すると、変更は事実上不可能となる。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らない。その結果、かつては企業対企業のライセンスや合意に至る交渉を通じて管理されていたリスクは、強固なコンプライアンスプログラムと、注意深いエンジニアリングの実施によって管理されることになる。</w:t>
      </w:r>
    </w:p>
    <w:p w14:paraId="5AF32190" w14:textId="77777777" w:rsidR="00A3567F" w:rsidRDefault="00A3567F" w:rsidP="00861507">
      <w:pPr>
        <w:rPr>
          <w:ins w:id="1" w:author="0000010811070" w:date="2017-06-23T16:21:00Z"/>
        </w:rPr>
      </w:pPr>
    </w:p>
    <w:p w14:paraId="3C5B6DB3" w14:textId="673EB04E" w:rsidR="00A3567F" w:rsidRPr="00A3567F" w:rsidRDefault="00A3567F" w:rsidP="00861507">
      <w:pPr>
        <w:rPr>
          <w:rFonts w:hint="eastAsia"/>
        </w:rPr>
      </w:pPr>
      <w:ins w:id="2" w:author="0000010811070" w:date="2017-06-23T16:21:00Z">
        <w:r>
          <w:rPr>
            <w:rFonts w:hint="eastAsia"/>
          </w:rPr>
          <w:t>図</w:t>
        </w:r>
        <w:r>
          <w:rPr>
            <w:rFonts w:hint="eastAsia"/>
          </w:rPr>
          <w:t xml:space="preserve">3: </w:t>
        </w:r>
        <w:r>
          <w:rPr>
            <w:rFonts w:hint="eastAsia"/>
          </w:rPr>
          <w:t>現代のソフトウェアプラットフォームの単純化したアーキテクチャ。</w:t>
        </w:r>
      </w:ins>
      <w:ins w:id="3" w:author="0000010811070" w:date="2017-06-23T16:22:00Z">
        <w:r>
          <w:rPr>
            <w:rFonts w:hint="eastAsia"/>
          </w:rPr>
          <w:t>個々のソフトウェアの構築ブロック</w:t>
        </w:r>
      </w:ins>
      <w:ins w:id="4" w:author="0000010811070" w:date="2017-06-23T16:23:00Z">
        <w:r>
          <w:rPr>
            <w:rFonts w:hint="eastAsia"/>
          </w:rPr>
          <w:t>内部でオープンソースが増えていることを示す</w:t>
        </w:r>
      </w:ins>
    </w:p>
    <w:p w14:paraId="1BECF07F" w14:textId="77777777" w:rsidR="00ED260F" w:rsidRDefault="00ED260F" w:rsidP="00861507"/>
    <w:p w14:paraId="6BD2FB45" w14:textId="77777777" w:rsidR="00ED260F" w:rsidRPr="00B25381" w:rsidRDefault="00ED260F" w:rsidP="00861507">
      <w:pPr>
        <w:rPr>
          <w:b/>
        </w:rPr>
      </w:pPr>
      <w:r w:rsidRPr="00B25381">
        <w:rPr>
          <w:rFonts w:hint="eastAsia"/>
          <w:b/>
        </w:rPr>
        <w:t>オープンソースコンプライアンス手始め</w:t>
      </w:r>
    </w:p>
    <w:p w14:paraId="17FE7CAE" w14:textId="77777777" w:rsidR="00ED260F" w:rsidRDefault="00ED260F" w:rsidP="00861507">
      <w:r>
        <w:rPr>
          <w:rFonts w:hint="eastAsia"/>
        </w:rPr>
        <w:lastRenderedPageBreak/>
        <w:t>オープンソースのイニシアチブやプロジェクト</w:t>
      </w:r>
      <w:r w:rsidR="00D5730A">
        <w:rPr>
          <w:rFonts w:hint="eastAsia"/>
        </w:rPr>
        <w:t>を使う事で、企業や組織はオープンソースソフトウェアの開発者を代表する数百、時に数千のコミュニティと協力し、イノベーションを加速できるようになる。しかしながら、オープンソースのコミュニティと組むには責任が伴う。オープンソースのライセンスに伴う義務を順守することを保証しなければならない。</w:t>
      </w:r>
    </w:p>
    <w:p w14:paraId="1901E75F" w14:textId="77777777" w:rsidR="00B64712" w:rsidRDefault="00D5730A" w:rsidP="00861507">
      <w:r>
        <w:rPr>
          <w:rFonts w:hint="eastAsia"/>
        </w:rPr>
        <w:t>オープンソースのコンプライアンスとは、</w:t>
      </w:r>
      <w:r w:rsidR="00B64712">
        <w:rPr>
          <w:rFonts w:hint="eastAsia"/>
        </w:rPr>
        <w:t>オープンソースのユーザー、インテグレーター、開発者が著作権表示をきちんと見て、自らに関わるオープンソースのソフトウェアコンポーネントのライセンス上の義務を満たすプロセスである。適切に規定されたオープンソースの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ある。</w:t>
      </w:r>
    </w:p>
    <w:p w14:paraId="7915D7EA" w14:textId="77777777" w:rsidR="00715346" w:rsidRDefault="00B64712" w:rsidP="00861507">
      <w:r>
        <w:rPr>
          <w:rFonts w:hint="eastAsia"/>
        </w:rPr>
        <w:t>オープンソースのコンプライアンスは</w:t>
      </w:r>
      <w:commentRangeStart w:id="5"/>
      <w:r w:rsidRPr="007531F3">
        <w:rPr>
          <w:rFonts w:hint="eastAsia"/>
          <w:highlight w:val="yellow"/>
        </w:rPr>
        <w:t>4</w:t>
      </w:r>
      <w:r w:rsidRPr="007531F3">
        <w:rPr>
          <w:rFonts w:hint="eastAsia"/>
          <w:highlight w:val="yellow"/>
        </w:rPr>
        <w:t>つ</w:t>
      </w:r>
      <w:commentRangeEnd w:id="5"/>
      <w:r w:rsidR="00FA7397">
        <w:rPr>
          <w:rStyle w:val="ac"/>
        </w:rPr>
        <w:commentReference w:id="5"/>
      </w:r>
      <w:r>
        <w:rPr>
          <w:rFonts w:hint="eastAsia"/>
        </w:rPr>
        <w:t>の主要な目的</w:t>
      </w:r>
      <w:r w:rsidR="00715346">
        <w:rPr>
          <w:rFonts w:hint="eastAsia"/>
        </w:rPr>
        <w:t>の</w:t>
      </w:r>
      <w:r>
        <w:rPr>
          <w:rFonts w:hint="eastAsia"/>
        </w:rPr>
        <w:t>達成</w:t>
      </w:r>
      <w:r w:rsidR="00715346">
        <w:rPr>
          <w:rFonts w:hint="eastAsia"/>
        </w:rPr>
        <w:t>に役立つ。</w:t>
      </w:r>
    </w:p>
    <w:p w14:paraId="560912E2" w14:textId="77777777" w:rsidR="00B64712" w:rsidRDefault="00B64712" w:rsidP="00B64712">
      <w:pPr>
        <w:pStyle w:val="a3"/>
        <w:numPr>
          <w:ilvl w:val="0"/>
          <w:numId w:val="5"/>
        </w:numPr>
        <w:ind w:leftChars="0"/>
      </w:pPr>
      <w:r>
        <w:rPr>
          <w:rFonts w:hint="eastAsia"/>
        </w:rPr>
        <w:t>ライセンス上の義務に従う</w:t>
      </w:r>
    </w:p>
    <w:p w14:paraId="35265114" w14:textId="77777777" w:rsidR="00B64712" w:rsidRDefault="00B64712" w:rsidP="00B64712">
      <w:pPr>
        <w:pStyle w:val="a3"/>
        <w:numPr>
          <w:ilvl w:val="0"/>
          <w:numId w:val="5"/>
        </w:numPr>
        <w:ind w:leftChars="0"/>
      </w:pPr>
      <w:r>
        <w:rPr>
          <w:rFonts w:hint="eastAsia"/>
        </w:rPr>
        <w:t>オープンソースが商用製品で効果的に使われる</w:t>
      </w:r>
      <w:r w:rsidR="007531F3">
        <w:rPr>
          <w:rFonts w:hint="eastAsia"/>
        </w:rPr>
        <w:t>こと</w:t>
      </w:r>
      <w:r>
        <w:rPr>
          <w:rFonts w:hint="eastAsia"/>
        </w:rPr>
        <w:t>を助ける</w:t>
      </w:r>
    </w:p>
    <w:p w14:paraId="1A01321A" w14:textId="77777777" w:rsidR="00B64712" w:rsidRDefault="007531F3" w:rsidP="00B64712">
      <w:pPr>
        <w:pStyle w:val="a3"/>
        <w:numPr>
          <w:ilvl w:val="0"/>
          <w:numId w:val="5"/>
        </w:numPr>
        <w:ind w:leftChars="0"/>
      </w:pPr>
      <w:r>
        <w:rPr>
          <w:rFonts w:hint="eastAsia"/>
        </w:rPr>
        <w:t>サードパーティとの契約上の義務に従う</w:t>
      </w:r>
    </w:p>
    <w:p w14:paraId="3AEBCE03" w14:textId="77777777" w:rsidR="00B64712" w:rsidRPr="00B64712" w:rsidRDefault="00B64712" w:rsidP="00861507"/>
    <w:p w14:paraId="034B1645" w14:textId="77777777" w:rsidR="00B64712" w:rsidRPr="00B25381" w:rsidRDefault="007531F3" w:rsidP="00861507">
      <w:pPr>
        <w:rPr>
          <w:b/>
        </w:rPr>
      </w:pPr>
      <w:r w:rsidRPr="00B25381">
        <w:rPr>
          <w:rFonts w:hint="eastAsia"/>
          <w:b/>
        </w:rPr>
        <w:t>オープンソースのコンプライアンスを保証する利点</w:t>
      </w:r>
    </w:p>
    <w:p w14:paraId="72A20BFC" w14:textId="77777777" w:rsidR="00C4694D" w:rsidRDefault="007531F3" w:rsidP="00861507">
      <w:r>
        <w:rPr>
          <w:rFonts w:hint="eastAsia"/>
        </w:rPr>
        <w:t>オープンソースのコンプライアンスを達成する事にはいくつかの利点がある。確固たるコンプライアンスプログラムを持つ企業は技術的にも利益を得ることが多い。規定に従っているソフトウェア群の資産はサービスし、試験し、アップグレードし、保守することが容易だからである。更に、コンプライアンスの活動は</w:t>
      </w:r>
      <w:r w:rsidR="00A378B8">
        <w:rPr>
          <w:rFonts w:hint="eastAsia"/>
        </w:rPr>
        <w:t>、</w:t>
      </w:r>
      <w:r>
        <w:rPr>
          <w:rFonts w:hint="eastAsia"/>
        </w:rPr>
        <w:t>様々な製品や部門で使われてい</w:t>
      </w:r>
      <w:r w:rsidR="00715346">
        <w:rPr>
          <w:rFonts w:hint="eastAsia"/>
        </w:rPr>
        <w:t>て</w:t>
      </w:r>
      <w:r>
        <w:rPr>
          <w:rFonts w:hint="eastAsia"/>
        </w:rPr>
        <w:t>カギとなる</w:t>
      </w:r>
      <w:r w:rsidR="00715346">
        <w:rPr>
          <w:rFonts w:hint="eastAsia"/>
        </w:rPr>
        <w:t>、組織にとって高度に戦略的で利益をもたらす</w:t>
      </w:r>
      <w:r>
        <w:rPr>
          <w:rFonts w:hint="eastAsia"/>
        </w:rPr>
        <w:t>オープンソースソフトウェア</w:t>
      </w:r>
      <w:r w:rsidR="00C4694D">
        <w:rPr>
          <w:rFonts w:hint="eastAsia"/>
        </w:rPr>
        <w:t>の</w:t>
      </w:r>
      <w:r>
        <w:rPr>
          <w:rFonts w:hint="eastAsia"/>
        </w:rPr>
        <w:t>洗い出</w:t>
      </w:r>
      <w:r w:rsidR="00C4694D">
        <w:rPr>
          <w:rFonts w:hint="eastAsia"/>
        </w:rPr>
        <w:t>しにつながる。</w:t>
      </w:r>
      <w:r w:rsidR="00942809">
        <w:rPr>
          <w:rFonts w:hint="eastAsia"/>
        </w:rPr>
        <w:t>また逆に、レビューを繰り返すことを通じてコンプライアンスは、オープンソースのコンポーネントの利用に伴うコストやリスクを示すことにもなる。</w:t>
      </w:r>
    </w:p>
    <w:p w14:paraId="4DB2C839" w14:textId="77777777" w:rsidR="00D5730A" w:rsidRDefault="00942809" w:rsidP="00861507">
      <w:r>
        <w:rPr>
          <w:rFonts w:hint="eastAsia"/>
        </w:rPr>
        <w:t>健全なコンプライアンスのプログラムは外部コミュニティと協業する上でも大いに有用である。コンプライアンス上の問題が生じた時、そうしたプログラムは会社が善意であることを示すことができる。</w:t>
      </w:r>
    </w:p>
    <w:p w14:paraId="5EB7FF0F" w14:textId="77777777" w:rsidR="00317AD5" w:rsidRDefault="00942809" w:rsidP="00861507">
      <w:r>
        <w:rPr>
          <w:rFonts w:hint="eastAsia"/>
        </w:rPr>
        <w:t>最後に、頻度は下がるが強固な</w:t>
      </w:r>
      <w:r w:rsidR="00317AD5">
        <w:rPr>
          <w:rFonts w:hint="eastAsia"/>
        </w:rPr>
        <w:t>コンプライアンスのプログラムがもたらす利益として、例えば、会社の買収や売却、新製品や新サービスのリリースのためより良い準備となる、が挙げられる。オープンソースへのコンプライアンスの保証はそうした業務が完了する前に終了させることが必須だからである。更には、</w:t>
      </w:r>
      <w:r w:rsidR="00317AD5">
        <w:rPr>
          <w:rFonts w:hint="eastAsia"/>
        </w:rPr>
        <w:t>OEM</w:t>
      </w:r>
      <w:r w:rsidR="00317AD5">
        <w:rPr>
          <w:rFonts w:hint="eastAsia"/>
        </w:rPr>
        <w:t>や下流のベンダーとの取引においてコンプライアンスが検証できることは付加的な優位となる。</w:t>
      </w:r>
    </w:p>
    <w:p w14:paraId="53C0BFCF" w14:textId="77777777" w:rsidR="00317AD5" w:rsidRDefault="00317AD5" w:rsidP="00861507"/>
    <w:p w14:paraId="248B4E7A" w14:textId="77777777" w:rsidR="00F316E0" w:rsidRPr="00964048" w:rsidRDefault="00F316E0" w:rsidP="00861507">
      <w:pPr>
        <w:rPr>
          <w:b/>
        </w:rPr>
      </w:pPr>
      <w:r w:rsidRPr="00964048">
        <w:rPr>
          <w:rFonts w:hint="eastAsia"/>
          <w:b/>
        </w:rPr>
        <w:t>コンプライアンスの失敗</w:t>
      </w:r>
    </w:p>
    <w:p w14:paraId="0F4E75D7" w14:textId="77777777" w:rsidR="00F316E0" w:rsidRDefault="00F316E0" w:rsidP="00861507">
      <w:r>
        <w:rPr>
          <w:rFonts w:hint="eastAsia"/>
        </w:rPr>
        <w:t>ソフトウェア開発の全工程において、コンプライアンスプログラム上のエラーや不十分さはコンプライアンス上の失敗に繋がることがある。下記はこうした失敗の例である。</w:t>
      </w:r>
    </w:p>
    <w:p w14:paraId="500B7293" w14:textId="77777777" w:rsidR="00F316E0" w:rsidRDefault="00F316E0" w:rsidP="00F316E0">
      <w:pPr>
        <w:pStyle w:val="a3"/>
        <w:numPr>
          <w:ilvl w:val="0"/>
          <w:numId w:val="6"/>
        </w:numPr>
        <w:ind w:leftChars="0"/>
      </w:pPr>
      <w:r>
        <w:rPr>
          <w:rFonts w:hint="eastAsia"/>
        </w:rPr>
        <w:t>不適切な帰属表示</w:t>
      </w:r>
      <w:r>
        <w:rPr>
          <w:rFonts w:hint="eastAsia"/>
        </w:rPr>
        <w:t xml:space="preserve"> (attribution notice)</w:t>
      </w:r>
      <w:r>
        <w:br/>
      </w:r>
      <w:r>
        <w:rPr>
          <w:rFonts w:hint="eastAsia"/>
        </w:rPr>
        <w:lastRenderedPageBreak/>
        <w:t>帰属表示は通常、テキストファイルとしてオープンソースのコンポーネントと共に提供され、オープンソースコンポーネントへのコントリビューターが提供したことを示す。</w:t>
      </w:r>
    </w:p>
    <w:p w14:paraId="62375774" w14:textId="77777777" w:rsidR="001000F5" w:rsidRDefault="00F316E0" w:rsidP="00F316E0">
      <w:pPr>
        <w:pStyle w:val="a3"/>
        <w:numPr>
          <w:ilvl w:val="0"/>
          <w:numId w:val="6"/>
        </w:numPr>
        <w:ind w:leftChars="0"/>
      </w:pPr>
      <w:r>
        <w:rPr>
          <w:rFonts w:hint="eastAsia"/>
        </w:rPr>
        <w:t>ライセンス表示提供を怠る</w:t>
      </w:r>
      <w:r>
        <w:br/>
      </w:r>
      <w:r>
        <w:rPr>
          <w:rFonts w:hint="eastAsia"/>
        </w:rPr>
        <w:t>ライセンス表示</w:t>
      </w:r>
      <w:r w:rsidR="005F4A26">
        <w:rPr>
          <w:rFonts w:hint="eastAsia"/>
        </w:rPr>
        <w:t>とは、製品やスタックに含まれるオープンソースのライセンス文書を含んだファイルで、多くの場合、製品の文書と共に、あるいは製品やアプリケーションの</w:t>
      </w:r>
      <w:r w:rsidR="005F4A26">
        <w:rPr>
          <w:rFonts w:hint="eastAsia"/>
        </w:rPr>
        <w:t>UI</w:t>
      </w:r>
      <w:r w:rsidR="005F4A26">
        <w:rPr>
          <w:rFonts w:hint="eastAsia"/>
        </w:rPr>
        <w:t>と共に提供される。</w:t>
      </w:r>
    </w:p>
    <w:p w14:paraId="0022E61F" w14:textId="77777777" w:rsidR="005F4A26" w:rsidRDefault="005F4A26" w:rsidP="00F316E0">
      <w:pPr>
        <w:pStyle w:val="a3"/>
        <w:numPr>
          <w:ilvl w:val="0"/>
          <w:numId w:val="6"/>
        </w:numPr>
        <w:ind w:leftChars="0"/>
      </w:pPr>
      <w:r>
        <w:rPr>
          <w:rFonts w:hint="eastAsia"/>
        </w:rPr>
        <w:t>著作権表示の省略</w:t>
      </w:r>
      <w:r>
        <w:br/>
      </w:r>
      <w:r>
        <w:rPr>
          <w:rFonts w:hint="eastAsia"/>
        </w:rPr>
        <w:t>著作権表示は、</w:t>
      </w:r>
      <w:r w:rsidR="0037739F">
        <w:rPr>
          <w:rFonts w:hint="eastAsia"/>
        </w:rPr>
        <w:t>ソフトウェアのコピーにつけられる識別情報で、著作権者を示す。</w:t>
      </w:r>
    </w:p>
    <w:p w14:paraId="55E2D2BB" w14:textId="77777777" w:rsidR="0037739F" w:rsidRDefault="0037739F" w:rsidP="0037739F">
      <w:pPr>
        <w:pStyle w:val="a3"/>
        <w:numPr>
          <w:ilvl w:val="0"/>
          <w:numId w:val="6"/>
        </w:numPr>
        <w:ind w:leftChars="0"/>
      </w:pPr>
      <w:r>
        <w:rPr>
          <w:rFonts w:hint="eastAsia"/>
        </w:rPr>
        <w:t>変更表示の付け忘れ</w:t>
      </w:r>
      <w:r>
        <w:br/>
      </w:r>
      <w:r>
        <w:rPr>
          <w:rFonts w:hint="eastAsia"/>
        </w:rPr>
        <w:t>変更表示とは、ソースコードに対する変更をチェンジログ内で表示する、</w:t>
      </w:r>
      <w:r>
        <w:rPr>
          <w:rFonts w:hint="eastAsia"/>
        </w:rPr>
        <w:t>GPL</w:t>
      </w:r>
      <w:r>
        <w:rPr>
          <w:rFonts w:hint="eastAsia"/>
        </w:rPr>
        <w:t>や</w:t>
      </w:r>
      <w:r>
        <w:rPr>
          <w:rFonts w:hint="eastAsia"/>
        </w:rPr>
        <w:t>LGPL</w:t>
      </w:r>
      <w:r>
        <w:rPr>
          <w:rFonts w:hint="eastAsia"/>
        </w:rPr>
        <w:t>で必要になるものである。一例を下記に示す。</w:t>
      </w:r>
      <w:r>
        <w:br/>
      </w:r>
      <w:r>
        <w:rPr>
          <w:rFonts w:hint="eastAsia"/>
        </w:rPr>
        <w:t>/*</w:t>
      </w:r>
      <w:r>
        <w:br/>
      </w:r>
      <w:r>
        <w:rPr>
          <w:rFonts w:hint="eastAsia"/>
        </w:rPr>
        <w:t>* Date</w:t>
      </w:r>
      <w:r>
        <w:rPr>
          <w:rFonts w:hint="eastAsia"/>
        </w:rPr>
        <w:tab/>
        <w:t>Author</w:t>
      </w:r>
      <w:r>
        <w:tab/>
      </w:r>
      <w:r>
        <w:tab/>
      </w:r>
      <w:r>
        <w:rPr>
          <w:rFonts w:hint="eastAsia"/>
        </w:rPr>
        <w:t>Comment</w:t>
      </w:r>
      <w:r>
        <w:br/>
      </w:r>
      <w:r>
        <w:rPr>
          <w:rFonts w:hint="eastAsia"/>
        </w:rPr>
        <w:t>* 10/15/2015</w:t>
      </w:r>
      <w:r>
        <w:tab/>
      </w:r>
      <w:r>
        <w:rPr>
          <w:rFonts w:hint="eastAsia"/>
        </w:rPr>
        <w:t>Ibrahim Haddad</w:t>
      </w:r>
      <w:r>
        <w:rPr>
          <w:rFonts w:hint="eastAsia"/>
        </w:rPr>
        <w:tab/>
        <w:t>Fixed memory leak in nextlst()</w:t>
      </w:r>
      <w:r>
        <w:br/>
      </w:r>
      <w:r>
        <w:rPr>
          <w:rFonts w:hint="eastAsia"/>
        </w:rPr>
        <w:t>*/</w:t>
      </w:r>
    </w:p>
    <w:p w14:paraId="79BB34DC" w14:textId="77777777" w:rsidR="0037739F" w:rsidRDefault="0037739F" w:rsidP="00F316E0">
      <w:pPr>
        <w:pStyle w:val="a3"/>
        <w:numPr>
          <w:ilvl w:val="0"/>
          <w:numId w:val="6"/>
        </w:numPr>
        <w:ind w:leftChars="0"/>
      </w:pPr>
      <w:r>
        <w:rPr>
          <w:rFonts w:hint="eastAsia"/>
        </w:rPr>
        <w:t>不十分な、あるいは誤解を招く主張</w:t>
      </w:r>
      <w:r>
        <w:br/>
      </w:r>
      <w:r>
        <w:rPr>
          <w:rFonts w:hint="eastAsia"/>
        </w:rPr>
        <w:t>製品付属の文書や製品の広告において。</w:t>
      </w:r>
    </w:p>
    <w:p w14:paraId="1DE7DDDA" w14:textId="77777777" w:rsidR="0037739F" w:rsidRDefault="0037739F" w:rsidP="00F316E0">
      <w:pPr>
        <w:pStyle w:val="a3"/>
        <w:numPr>
          <w:ilvl w:val="0"/>
          <w:numId w:val="6"/>
        </w:numPr>
        <w:ind w:leftChars="0"/>
      </w:pPr>
      <w:r>
        <w:rPr>
          <w:rFonts w:hint="eastAsia"/>
        </w:rPr>
        <w:t>ソースコード提供の失敗</w:t>
      </w:r>
      <w:r>
        <w:br/>
      </w:r>
      <w:r>
        <w:rPr>
          <w:rFonts w:hint="eastAsia"/>
        </w:rPr>
        <w:t>ソースコードを利用可能とすること（変更を含む）は</w:t>
      </w:r>
      <w:r>
        <w:rPr>
          <w:rFonts w:hint="eastAsia"/>
        </w:rPr>
        <w:t>GPL/LGPL</w:t>
      </w:r>
      <w:r>
        <w:rPr>
          <w:rFonts w:hint="eastAsia"/>
        </w:rPr>
        <w:t>ライセンスファミリーの要求の一つである。</w:t>
      </w:r>
    </w:p>
    <w:p w14:paraId="6336A678" w14:textId="7EB9A809" w:rsidR="007D7F67" w:rsidRDefault="00595F0D" w:rsidP="00F316E0">
      <w:pPr>
        <w:pStyle w:val="a3"/>
        <w:numPr>
          <w:ilvl w:val="0"/>
          <w:numId w:val="6"/>
        </w:numPr>
        <w:ind w:leftChars="0"/>
      </w:pPr>
      <w:r>
        <w:rPr>
          <w:rFonts w:hint="eastAsia"/>
        </w:rPr>
        <w:t>GPL/LGPL</w:t>
      </w:r>
      <w:r>
        <w:rPr>
          <w:rFonts w:hint="eastAsia"/>
        </w:rPr>
        <w:t>等のライセンスのソースコードを</w:t>
      </w:r>
      <w:r w:rsidR="00381A1D">
        <w:rPr>
          <w:rFonts w:hint="eastAsia"/>
        </w:rPr>
        <w:t>使う際</w:t>
      </w:r>
      <w:r w:rsidR="001F505E">
        <w:rPr>
          <w:rFonts w:hint="eastAsia"/>
        </w:rPr>
        <w:t>に</w:t>
      </w:r>
      <w:r w:rsidR="00381A1D">
        <w:rPr>
          <w:rFonts w:hint="eastAsia"/>
        </w:rPr>
        <w:t>書面で</w:t>
      </w:r>
      <w:commentRangeStart w:id="6"/>
      <w:r w:rsidR="00381A1D" w:rsidRPr="00381A1D">
        <w:rPr>
          <w:rFonts w:hint="eastAsia"/>
          <w:highlight w:val="yellow"/>
        </w:rPr>
        <w:t>告知</w:t>
      </w:r>
      <w:commentRangeEnd w:id="6"/>
      <w:r w:rsidR="00FA7397">
        <w:rPr>
          <w:rStyle w:val="ac"/>
        </w:rPr>
        <w:commentReference w:id="6"/>
      </w:r>
      <w:r w:rsidR="00381A1D">
        <w:rPr>
          <w:rFonts w:hint="eastAsia"/>
        </w:rPr>
        <w:t>しない</w:t>
      </w:r>
      <w:r w:rsidR="00381A1D">
        <w:br/>
      </w:r>
      <w:r w:rsidR="00381A1D">
        <w:rPr>
          <w:rFonts w:hint="eastAsia"/>
        </w:rPr>
        <w:t>書面での</w:t>
      </w:r>
      <w:r w:rsidR="00381A1D" w:rsidRPr="00381A1D">
        <w:rPr>
          <w:rFonts w:hint="eastAsia"/>
          <w:highlight w:val="yellow"/>
        </w:rPr>
        <w:t>告知</w:t>
      </w:r>
      <w:r w:rsidR="00381A1D">
        <w:rPr>
          <w:rFonts w:hint="eastAsia"/>
        </w:rPr>
        <w:t>は、その製品の</w:t>
      </w:r>
      <w:r w:rsidR="001F505E">
        <w:rPr>
          <w:rFonts w:hint="eastAsia"/>
        </w:rPr>
        <w:t>エンドユーザーに対してその製品に含まれるオープンソースソフトウェアの情報、そして頒布されるべきソースコードをダウンロードする方法を開示する。</w:t>
      </w:r>
      <w:ins w:id="7" w:author="0000010811070" w:date="2017-06-23T16:27:00Z">
        <w:r w:rsidR="00A3567F">
          <w:rPr>
            <w:rFonts w:hint="eastAsia"/>
          </w:rPr>
          <w:t>これは通常、製品添付の文書</w:t>
        </w:r>
      </w:ins>
      <w:ins w:id="8" w:author="0000010811070" w:date="2017-06-23T16:28:00Z">
        <w:r w:rsidR="00A3567F">
          <w:rPr>
            <w:rFonts w:hint="eastAsia"/>
          </w:rPr>
          <w:t>に含めるとともに、</w:t>
        </w:r>
      </w:ins>
      <w:ins w:id="9" w:author="0000010811070" w:date="2017-06-23T16:27:00Z">
        <w:r w:rsidR="00A3567F">
          <w:rPr>
            <w:rFonts w:hint="eastAsia"/>
          </w:rPr>
          <w:t>製品のユーザーインターフェースから</w:t>
        </w:r>
      </w:ins>
      <w:ins w:id="10" w:author="0000010811070" w:date="2017-06-23T16:28:00Z">
        <w:r w:rsidR="00A3567F">
          <w:rPr>
            <w:rFonts w:hint="eastAsia"/>
          </w:rPr>
          <w:t>アクセスできるようにする。</w:t>
        </w:r>
      </w:ins>
      <w:r w:rsidR="001F505E">
        <w:rPr>
          <w:rFonts w:hint="eastAsia"/>
        </w:rPr>
        <w:t>書面告知の基本的な例は下記のようになる。</w:t>
      </w:r>
      <w:r w:rsidR="001F505E">
        <w:br/>
      </w:r>
      <w:r w:rsidR="001F505E" w:rsidRPr="00A3567F">
        <w:rPr>
          <w:rFonts w:hint="eastAsia"/>
          <w:i/>
          <w:rPrChange w:id="11" w:author="0000010811070" w:date="2017-06-23T16:26:00Z">
            <w:rPr>
              <w:rFonts w:hint="eastAsia"/>
            </w:rPr>
          </w:rPrChange>
        </w:rPr>
        <w:t>Foobar</w:t>
      </w:r>
      <w:r w:rsidR="001F505E" w:rsidRPr="00A3567F">
        <w:rPr>
          <w:rFonts w:hint="eastAsia"/>
          <w:i/>
          <w:rPrChange w:id="12" w:author="0000010811070" w:date="2017-06-23T16:26:00Z">
            <w:rPr>
              <w:rFonts w:hint="eastAsia"/>
            </w:rPr>
          </w:rPrChange>
        </w:rPr>
        <w:t>の本製品の中で使われているソフトウェアに関連する、</w:t>
      </w:r>
      <w:r w:rsidR="001F505E" w:rsidRPr="00A3567F">
        <w:rPr>
          <w:rFonts w:hint="eastAsia"/>
          <w:i/>
          <w:rPrChange w:id="13" w:author="0000010811070" w:date="2017-06-23T16:26:00Z">
            <w:rPr>
              <w:rFonts w:hint="eastAsia"/>
            </w:rPr>
          </w:rPrChange>
        </w:rPr>
        <w:t>FooBar</w:t>
      </w:r>
      <w:r w:rsidR="007D7F67" w:rsidRPr="00A3567F">
        <w:rPr>
          <w:rFonts w:hint="eastAsia"/>
          <w:i/>
          <w:rPrChange w:id="14" w:author="0000010811070" w:date="2017-06-23T16:26:00Z">
            <w:rPr>
              <w:rFonts w:hint="eastAsia"/>
            </w:rPr>
          </w:rPrChange>
        </w:rPr>
        <w:t>社</w:t>
      </w:r>
      <w:r w:rsidR="001F505E" w:rsidRPr="00A3567F">
        <w:rPr>
          <w:rFonts w:hint="eastAsia"/>
          <w:i/>
          <w:rPrChange w:id="15" w:author="0000010811070" w:date="2017-06-23T16:26:00Z">
            <w:rPr>
              <w:rFonts w:hint="eastAsia"/>
            </w:rPr>
          </w:rPrChange>
        </w:rPr>
        <w:t>が公開しているソースコードのコピーを得るには、</w:t>
      </w:r>
      <w:r w:rsidR="00F9715F" w:rsidRPr="00A3567F">
        <w:rPr>
          <w:i/>
          <w:rPrChange w:id="16" w:author="0000010811070" w:date="2017-06-23T16:26:00Z">
            <w:rPr/>
          </w:rPrChange>
        </w:rPr>
        <w:fldChar w:fldCharType="begin"/>
      </w:r>
      <w:r w:rsidR="00F9715F" w:rsidRPr="00A3567F">
        <w:rPr>
          <w:i/>
          <w:rPrChange w:id="17" w:author="0000010811070" w:date="2017-06-23T16:26:00Z">
            <w:rPr/>
          </w:rPrChange>
        </w:rPr>
        <w:instrText xml:space="preserve"> HYPERLINK "http://opensource.foobar.com" </w:instrText>
      </w:r>
      <w:r w:rsidR="00F9715F" w:rsidRPr="00A3567F">
        <w:rPr>
          <w:i/>
          <w:rPrChange w:id="18" w:author="0000010811070" w:date="2017-06-23T16:26:00Z">
            <w:rPr/>
          </w:rPrChange>
        </w:rPr>
        <w:fldChar w:fldCharType="separate"/>
      </w:r>
      <w:r w:rsidR="001F505E" w:rsidRPr="00A3567F">
        <w:rPr>
          <w:rStyle w:val="aa"/>
          <w:rFonts w:hint="eastAsia"/>
          <w:i/>
          <w:rPrChange w:id="19" w:author="0000010811070" w:date="2017-06-23T16:26:00Z">
            <w:rPr>
              <w:rStyle w:val="aa"/>
              <w:rFonts w:hint="eastAsia"/>
            </w:rPr>
          </w:rPrChange>
        </w:rPr>
        <w:t>http://opensource.foobar.com</w:t>
      </w:r>
      <w:r w:rsidR="00F9715F" w:rsidRPr="00A3567F">
        <w:rPr>
          <w:rStyle w:val="aa"/>
          <w:i/>
          <w:rPrChange w:id="20" w:author="0000010811070" w:date="2017-06-23T16:26:00Z">
            <w:rPr>
              <w:rStyle w:val="aa"/>
            </w:rPr>
          </w:rPrChange>
        </w:rPr>
        <w:fldChar w:fldCharType="end"/>
      </w:r>
      <w:r w:rsidR="001F505E" w:rsidRPr="00A3567F">
        <w:rPr>
          <w:rFonts w:hint="eastAsia"/>
          <w:i/>
          <w:rPrChange w:id="21" w:author="0000010811070" w:date="2017-06-23T16:26:00Z">
            <w:rPr>
              <w:rFonts w:hint="eastAsia"/>
            </w:rPr>
          </w:rPrChange>
        </w:rPr>
        <w:t xml:space="preserve"> </w:t>
      </w:r>
      <w:r w:rsidR="001F505E" w:rsidRPr="00A3567F">
        <w:rPr>
          <w:rFonts w:hint="eastAsia"/>
          <w:i/>
          <w:rPrChange w:id="22" w:author="0000010811070" w:date="2017-06-23T16:26:00Z">
            <w:rPr>
              <w:rFonts w:hint="eastAsia"/>
            </w:rPr>
          </w:rPrChange>
        </w:rPr>
        <w:t>にアクセスするか、</w:t>
      </w:r>
      <w:r w:rsidR="00F9715F" w:rsidRPr="00A3567F">
        <w:rPr>
          <w:i/>
          <w:rPrChange w:id="23" w:author="0000010811070" w:date="2017-06-23T16:26:00Z">
            <w:rPr/>
          </w:rPrChange>
        </w:rPr>
        <w:fldChar w:fldCharType="begin"/>
      </w:r>
      <w:r w:rsidR="00F9715F" w:rsidRPr="00A3567F">
        <w:rPr>
          <w:i/>
          <w:rPrChange w:id="24" w:author="0000010811070" w:date="2017-06-23T16:26:00Z">
            <w:rPr/>
          </w:rPrChange>
        </w:rPr>
        <w:instrText xml:space="preserve"> HYPERLINK "mailto:opensource@foobar.com" </w:instrText>
      </w:r>
      <w:r w:rsidR="00F9715F" w:rsidRPr="00A3567F">
        <w:rPr>
          <w:i/>
          <w:rPrChange w:id="25" w:author="0000010811070" w:date="2017-06-23T16:26:00Z">
            <w:rPr/>
          </w:rPrChange>
        </w:rPr>
        <w:fldChar w:fldCharType="separate"/>
      </w:r>
      <w:r w:rsidR="001F505E" w:rsidRPr="00A3567F">
        <w:rPr>
          <w:rStyle w:val="aa"/>
          <w:rFonts w:hint="eastAsia"/>
          <w:i/>
          <w:rPrChange w:id="26" w:author="0000010811070" w:date="2017-06-23T16:26:00Z">
            <w:rPr>
              <w:rStyle w:val="aa"/>
              <w:rFonts w:hint="eastAsia"/>
            </w:rPr>
          </w:rPrChange>
        </w:rPr>
        <w:t>opensource@foobar.com</w:t>
      </w:r>
      <w:r w:rsidR="00F9715F" w:rsidRPr="00A3567F">
        <w:rPr>
          <w:rStyle w:val="aa"/>
          <w:i/>
          <w:rPrChange w:id="27" w:author="0000010811070" w:date="2017-06-23T16:26:00Z">
            <w:rPr>
              <w:rStyle w:val="aa"/>
            </w:rPr>
          </w:rPrChange>
        </w:rPr>
        <w:fldChar w:fldCharType="end"/>
      </w:r>
      <w:r w:rsidR="001F505E" w:rsidRPr="00A3567F">
        <w:rPr>
          <w:rFonts w:hint="eastAsia"/>
          <w:i/>
          <w:rPrChange w:id="28" w:author="0000010811070" w:date="2017-06-23T16:26:00Z">
            <w:rPr>
              <w:rFonts w:hint="eastAsia"/>
            </w:rPr>
          </w:rPrChange>
        </w:rPr>
        <w:t xml:space="preserve"> </w:t>
      </w:r>
      <w:r w:rsidR="001F505E" w:rsidRPr="00A3567F">
        <w:rPr>
          <w:rFonts w:hint="eastAsia"/>
          <w:i/>
          <w:rPrChange w:id="29" w:author="0000010811070" w:date="2017-06-23T16:26:00Z">
            <w:rPr>
              <w:rFonts w:hint="eastAsia"/>
            </w:rPr>
          </w:rPrChange>
        </w:rPr>
        <w:t>にメールでリクエストを送るか、またはリクエストを通常の郵便で</w:t>
      </w:r>
      <w:r w:rsidR="001F505E" w:rsidRPr="00A3567F">
        <w:rPr>
          <w:i/>
          <w:rPrChange w:id="30" w:author="0000010811070" w:date="2017-06-23T16:26:00Z">
            <w:rPr/>
          </w:rPrChange>
        </w:rPr>
        <w:br/>
      </w:r>
      <w:r w:rsidR="001F505E" w:rsidRPr="00A3567F">
        <w:rPr>
          <w:rFonts w:hint="eastAsia"/>
          <w:i/>
          <w:rPrChange w:id="31" w:author="0000010811070" w:date="2017-06-23T16:26:00Z">
            <w:rPr>
              <w:rFonts w:hint="eastAsia"/>
            </w:rPr>
          </w:rPrChange>
        </w:rPr>
        <w:t>Foobar</w:t>
      </w:r>
      <w:r w:rsidR="007D7F67" w:rsidRPr="00A3567F">
        <w:rPr>
          <w:rFonts w:hint="eastAsia"/>
          <w:i/>
          <w:rPrChange w:id="32" w:author="0000010811070" w:date="2017-06-23T16:26:00Z">
            <w:rPr>
              <w:rFonts w:hint="eastAsia"/>
            </w:rPr>
          </w:rPrChange>
        </w:rPr>
        <w:t>株式会社</w:t>
      </w:r>
      <w:r w:rsidR="007D7F67" w:rsidRPr="00A3567F">
        <w:rPr>
          <w:i/>
          <w:rPrChange w:id="33" w:author="0000010811070" w:date="2017-06-23T16:26:00Z">
            <w:rPr/>
          </w:rPrChange>
        </w:rPr>
        <w:br/>
      </w:r>
      <w:r w:rsidR="007D7F67" w:rsidRPr="00A3567F">
        <w:rPr>
          <w:rFonts w:hint="eastAsia"/>
          <w:i/>
          <w:rPrChange w:id="34" w:author="0000010811070" w:date="2017-06-23T16:26:00Z">
            <w:rPr>
              <w:rFonts w:hint="eastAsia"/>
            </w:rPr>
          </w:rPrChange>
        </w:rPr>
        <w:t>オープンソースプログラム室</w:t>
      </w:r>
      <w:r w:rsidR="007D7F67" w:rsidRPr="00A3567F">
        <w:rPr>
          <w:i/>
          <w:rPrChange w:id="35" w:author="0000010811070" w:date="2017-06-23T16:26:00Z">
            <w:rPr/>
          </w:rPrChange>
        </w:rPr>
        <w:br/>
      </w:r>
      <w:r w:rsidR="007D7F67" w:rsidRPr="00A3567F">
        <w:rPr>
          <w:rFonts w:hint="eastAsia"/>
          <w:i/>
          <w:rPrChange w:id="36" w:author="0000010811070" w:date="2017-06-23T16:26:00Z">
            <w:rPr>
              <w:rFonts w:hint="eastAsia"/>
            </w:rPr>
          </w:rPrChange>
        </w:rPr>
        <w:t>住所、郵便番号</w:t>
      </w:r>
      <w:r w:rsidR="007D7F67" w:rsidRPr="00A3567F">
        <w:rPr>
          <w:i/>
          <w:rPrChange w:id="37" w:author="0000010811070" w:date="2017-06-23T16:26:00Z">
            <w:rPr/>
          </w:rPrChange>
        </w:rPr>
        <w:br/>
      </w:r>
      <w:r w:rsidR="007D7F67" w:rsidRPr="00A3567F">
        <w:rPr>
          <w:rFonts w:hint="eastAsia"/>
          <w:i/>
          <w:rPrChange w:id="38" w:author="0000010811070" w:date="2017-06-23T16:26:00Z">
            <w:rPr>
              <w:rFonts w:hint="eastAsia"/>
            </w:rPr>
          </w:rPrChange>
        </w:rPr>
        <w:t>国名</w:t>
      </w:r>
    </w:p>
    <w:p w14:paraId="429D453A" w14:textId="77777777" w:rsidR="007D7F67" w:rsidRDefault="007B1161" w:rsidP="00F316E0">
      <w:pPr>
        <w:pStyle w:val="a3"/>
        <w:numPr>
          <w:ilvl w:val="0"/>
          <w:numId w:val="6"/>
        </w:numPr>
        <w:ind w:leftChars="0"/>
      </w:pPr>
      <w:r>
        <w:rPr>
          <w:rFonts w:hint="eastAsia"/>
        </w:rPr>
        <w:t>ビルド用スクリプトを提供しない</w:t>
      </w:r>
      <w:r>
        <w:br/>
      </w:r>
      <w:r>
        <w:rPr>
          <w:rFonts w:hint="eastAsia"/>
        </w:rPr>
        <w:lastRenderedPageBreak/>
        <w:t>コンパイルに必要なもの（</w:t>
      </w:r>
      <w:r>
        <w:rPr>
          <w:rFonts w:hint="eastAsia"/>
        </w:rPr>
        <w:t>GPL</w:t>
      </w:r>
      <w:r>
        <w:rPr>
          <w:rFonts w:hint="eastAsia"/>
        </w:rPr>
        <w:t>や</w:t>
      </w:r>
      <w:r>
        <w:rPr>
          <w:rFonts w:hint="eastAsia"/>
        </w:rPr>
        <w:t>LGPL</w:t>
      </w:r>
      <w:r>
        <w:rPr>
          <w:rFonts w:hint="eastAsia"/>
        </w:rPr>
        <w:t>ファミリのライセンス毎に）。</w:t>
      </w:r>
    </w:p>
    <w:p w14:paraId="267590AC" w14:textId="77777777" w:rsidR="007B1161" w:rsidRDefault="007B1161" w:rsidP="007B1161"/>
    <w:p w14:paraId="073BDEB8" w14:textId="77777777" w:rsidR="007B1161" w:rsidRPr="00964048" w:rsidRDefault="007B1161" w:rsidP="007B1161">
      <w:pPr>
        <w:rPr>
          <w:b/>
        </w:rPr>
      </w:pPr>
      <w:r w:rsidRPr="00964048">
        <w:rPr>
          <w:rFonts w:hint="eastAsia"/>
          <w:b/>
        </w:rPr>
        <w:t>知的財産権上の失敗</w:t>
      </w:r>
    </w:p>
    <w:p w14:paraId="1EDBF038" w14:textId="77777777" w:rsidR="008934CC" w:rsidRDefault="007B1161" w:rsidP="007B1161">
      <w:r>
        <w:rPr>
          <w:rFonts w:hint="eastAsia"/>
        </w:rPr>
        <w:t>表</w:t>
      </w:r>
      <w:r>
        <w:rPr>
          <w:rFonts w:hint="eastAsia"/>
        </w:rPr>
        <w:t>1 (</w:t>
      </w:r>
      <w:r>
        <w:rPr>
          <w:rFonts w:hint="eastAsia"/>
        </w:rPr>
        <w:t>次ページ</w:t>
      </w:r>
      <w:r>
        <w:rPr>
          <w:rFonts w:hint="eastAsia"/>
        </w:rPr>
        <w:t xml:space="preserve">) </w:t>
      </w:r>
      <w:r>
        <w:rPr>
          <w:rFonts w:hint="eastAsia"/>
        </w:rPr>
        <w:t>は</w:t>
      </w:r>
      <w:r w:rsidR="005D6DA4">
        <w:rPr>
          <w:rFonts w:hint="eastAsia"/>
        </w:rPr>
        <w:t>ソフトウェア開発の過程においてプロプラエタリな知財とオープンソースの知財を誤って混ぜてしまい、ライセンスコンプライアンス問題となるありがちな例を示したものである。</w:t>
      </w:r>
      <w:r w:rsidR="008934CC">
        <w:rPr>
          <w:rFonts w:hint="eastAsia"/>
        </w:rPr>
        <w:t>もっともありがちなのは、異なる、または両立しないライセンス（例：プロプラエタリ、サードパーティやオープンソース）下のソースコードを混ぜてしまう、である。そうして混ぜてしまうと企業はプロプラエタリなソースコードをオープンソースライセンスで開示することを強制され、（おそらくは）高い価値を持つ知財の制御を失い、市場における差別化が弱くなってしまう。</w:t>
      </w:r>
    </w:p>
    <w:p w14:paraId="769B50BC" w14:textId="77777777" w:rsidR="008934CC" w:rsidRDefault="008934CC" w:rsidP="007B1161">
      <w:r>
        <w:rPr>
          <w:rFonts w:hint="eastAsia"/>
        </w:rPr>
        <w:t>知財上の失敗は下記を招く。</w:t>
      </w:r>
    </w:p>
    <w:p w14:paraId="3F752592" w14:textId="77777777" w:rsidR="008934CC" w:rsidRDefault="008934CC" w:rsidP="008934CC">
      <w:pPr>
        <w:pStyle w:val="a3"/>
        <w:numPr>
          <w:ilvl w:val="0"/>
          <w:numId w:val="7"/>
        </w:numPr>
        <w:ind w:leftChars="0"/>
      </w:pPr>
      <w:r>
        <w:rPr>
          <w:rFonts w:hint="eastAsia"/>
        </w:rPr>
        <w:t>差し止め命令によりコンプライアンス上の懸念が解決されるまで製品が出荷できない</w:t>
      </w:r>
    </w:p>
    <w:p w14:paraId="0C2F33D3" w14:textId="77777777" w:rsidR="008934CC" w:rsidRDefault="003C1128" w:rsidP="008934CC">
      <w:pPr>
        <w:pStyle w:val="a3"/>
        <w:numPr>
          <w:ilvl w:val="0"/>
          <w:numId w:val="7"/>
        </w:numPr>
        <w:ind w:leftChars="0"/>
      </w:pPr>
      <w:r>
        <w:rPr>
          <w:rFonts w:hint="eastAsia"/>
        </w:rPr>
        <w:t>問題のバイナリコードに関わるプロプラエタリなソースコードを（ケースに応じた）オープンソースライセンスで配布するよう要求される</w:t>
      </w:r>
    </w:p>
    <w:p w14:paraId="09E3DAB5" w14:textId="77777777" w:rsidR="003C1128" w:rsidRDefault="003C1128" w:rsidP="008934CC">
      <w:pPr>
        <w:pStyle w:val="a3"/>
        <w:numPr>
          <w:ilvl w:val="0"/>
          <w:numId w:val="7"/>
        </w:numPr>
        <w:ind w:leftChars="0"/>
      </w:pPr>
      <w:r>
        <w:rPr>
          <w:rFonts w:hint="eastAsia"/>
        </w:rPr>
        <w:t>コンプライアンス上の懸念を解消するため多大な工数が費やされる</w:t>
      </w:r>
    </w:p>
    <w:p w14:paraId="0549F5F3" w14:textId="77777777" w:rsidR="00863D66" w:rsidRDefault="00863D66" w:rsidP="008934CC">
      <w:pPr>
        <w:pStyle w:val="a3"/>
        <w:numPr>
          <w:ilvl w:val="0"/>
          <w:numId w:val="7"/>
        </w:numPr>
        <w:ind w:leftChars="0"/>
      </w:pPr>
      <w:r>
        <w:rPr>
          <w:rFonts w:hint="eastAsia"/>
        </w:rPr>
        <w:t>顧客、ディストリビュータ、サードパーティのソフトウェア供給者、そしてオープンソースコミュニティを困惑させる</w:t>
      </w:r>
    </w:p>
    <w:p w14:paraId="016D147E" w14:textId="77777777" w:rsidR="001F505E" w:rsidRDefault="001F505E" w:rsidP="001F505E"/>
    <w:p w14:paraId="50B7D581" w14:textId="77777777" w:rsidR="00863D66" w:rsidRDefault="00863D66" w:rsidP="001F505E">
      <w:r>
        <w:rPr>
          <w:rFonts w:hint="eastAsia"/>
        </w:rPr>
        <w:t>表１：知財上の失敗の例</w:t>
      </w:r>
    </w:p>
    <w:tbl>
      <w:tblPr>
        <w:tblStyle w:val="ab"/>
        <w:tblW w:w="0" w:type="auto"/>
        <w:tblLook w:val="04A0" w:firstRow="1" w:lastRow="0" w:firstColumn="1" w:lastColumn="0" w:noHBand="0" w:noVBand="1"/>
      </w:tblPr>
      <w:tblGrid>
        <w:gridCol w:w="2831"/>
        <w:gridCol w:w="2831"/>
        <w:gridCol w:w="2832"/>
      </w:tblGrid>
      <w:tr w:rsidR="004A2631" w14:paraId="6380A4C5" w14:textId="77777777" w:rsidTr="004A2631">
        <w:tc>
          <w:tcPr>
            <w:tcW w:w="2831" w:type="dxa"/>
          </w:tcPr>
          <w:p w14:paraId="37868464" w14:textId="77777777" w:rsidR="004A2631" w:rsidRDefault="00541B54" w:rsidP="001F505E">
            <w:r>
              <w:rPr>
                <w:rFonts w:hint="eastAsia"/>
              </w:rPr>
              <w:t>問題の類型</w:t>
            </w:r>
          </w:p>
        </w:tc>
        <w:tc>
          <w:tcPr>
            <w:tcW w:w="2831" w:type="dxa"/>
          </w:tcPr>
          <w:p w14:paraId="3E91BD0E" w14:textId="77777777" w:rsidR="004A2631" w:rsidRDefault="00F76E03" w:rsidP="001F505E">
            <w:r>
              <w:rPr>
                <w:rFonts w:hint="eastAsia"/>
              </w:rPr>
              <w:t>発見する</w:t>
            </w:r>
            <w:r w:rsidR="004A2631">
              <w:rPr>
                <w:rFonts w:hint="eastAsia"/>
              </w:rPr>
              <w:t>方法</w:t>
            </w:r>
          </w:p>
        </w:tc>
        <w:tc>
          <w:tcPr>
            <w:tcW w:w="2832" w:type="dxa"/>
          </w:tcPr>
          <w:p w14:paraId="780E9BEC" w14:textId="77777777" w:rsidR="004A2631" w:rsidRDefault="00F76E03" w:rsidP="001F505E">
            <w:r>
              <w:rPr>
                <w:rFonts w:hint="eastAsia"/>
              </w:rPr>
              <w:t>回避</w:t>
            </w:r>
            <w:r w:rsidR="004A2631">
              <w:rPr>
                <w:rFonts w:hint="eastAsia"/>
              </w:rPr>
              <w:t>方法</w:t>
            </w:r>
          </w:p>
        </w:tc>
      </w:tr>
      <w:tr w:rsidR="004A2631" w14:paraId="6829F322" w14:textId="77777777" w:rsidTr="004A2631">
        <w:tc>
          <w:tcPr>
            <w:tcW w:w="2831" w:type="dxa"/>
          </w:tcPr>
          <w:p w14:paraId="593DF31B" w14:textId="77777777" w:rsidR="004A2631" w:rsidRDefault="004A2631" w:rsidP="004A2631">
            <w:r>
              <w:rPr>
                <w:rFonts w:hint="eastAsia"/>
              </w:rPr>
              <w:t>オープンソースのコードをサードパーティのコードに挿入</w:t>
            </w:r>
            <w:r>
              <w:br/>
            </w:r>
            <w:r>
              <w:rPr>
                <w:rFonts w:hint="eastAsia"/>
              </w:rPr>
              <w:t>開発プロセスの中で開発者がオープンソースのコード</w:t>
            </w:r>
            <w:r>
              <w:rPr>
                <w:rFonts w:hint="eastAsia"/>
              </w:rPr>
              <w:t xml:space="preserve"> (</w:t>
            </w:r>
            <w:r>
              <w:rPr>
                <w:rFonts w:hint="eastAsia"/>
              </w:rPr>
              <w:t>いわゆるスニペット</w:t>
            </w:r>
            <w:r>
              <w:rPr>
                <w:rFonts w:hint="eastAsia"/>
              </w:rPr>
              <w:t xml:space="preserve">) </w:t>
            </w:r>
            <w:r>
              <w:rPr>
                <w:rFonts w:hint="eastAsia"/>
              </w:rPr>
              <w:t>をプロプラエタリやサードパーティのコードに挿入して発生</w:t>
            </w:r>
          </w:p>
          <w:p w14:paraId="38A42EF9" w14:textId="77777777" w:rsidR="004A2631" w:rsidRPr="004A2631" w:rsidRDefault="004A2631" w:rsidP="001F505E"/>
        </w:tc>
        <w:tc>
          <w:tcPr>
            <w:tcW w:w="2831" w:type="dxa"/>
          </w:tcPr>
          <w:p w14:paraId="0DAAC9F9" w14:textId="77777777" w:rsidR="004A2631" w:rsidRDefault="004A2631" w:rsidP="004A2631">
            <w:r>
              <w:rPr>
                <w:rFonts w:hint="eastAsia"/>
              </w:rPr>
              <w:t>オープンソースのコードとの一致の可能性を求めてソースコードをスキャン</w:t>
            </w:r>
          </w:p>
          <w:p w14:paraId="6C12FBD1" w14:textId="77777777" w:rsidR="004A2631" w:rsidRPr="004A2631" w:rsidRDefault="004A2631" w:rsidP="001F505E"/>
        </w:tc>
        <w:tc>
          <w:tcPr>
            <w:tcW w:w="2832" w:type="dxa"/>
          </w:tcPr>
          <w:p w14:paraId="2F538121" w14:textId="77777777" w:rsidR="004A2631" w:rsidRDefault="004A2631" w:rsidP="004A2631">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14:paraId="318DA0BC" w14:textId="77777777" w:rsidR="004A2631" w:rsidRDefault="004A2631" w:rsidP="004A2631">
            <w:r>
              <w:rPr>
                <w:rFonts w:hint="eastAsia"/>
              </w:rPr>
              <w:t>予期されないライセンスやコードのスニペットのため、定期的にプロジェクトの全ソースコードをスキャン</w:t>
            </w:r>
          </w:p>
          <w:p w14:paraId="215C2CA8" w14:textId="77777777" w:rsidR="004A2631" w:rsidRDefault="004A2631" w:rsidP="004A2631">
            <w:r>
              <w:rPr>
                <w:rFonts w:hint="eastAsia"/>
              </w:rPr>
              <w:t>オープンソースソフトウェアを使う際には製品のレポジトリにコミットする前に承認を必要とするようにす</w:t>
            </w:r>
            <w:r>
              <w:rPr>
                <w:rFonts w:hint="eastAsia"/>
              </w:rPr>
              <w:lastRenderedPageBreak/>
              <w:t>る</w:t>
            </w:r>
          </w:p>
        </w:tc>
      </w:tr>
      <w:tr w:rsidR="004A2631" w14:paraId="5537B444" w14:textId="77777777" w:rsidTr="004A2631">
        <w:tc>
          <w:tcPr>
            <w:tcW w:w="2831" w:type="dxa"/>
          </w:tcPr>
          <w:p w14:paraId="2C6151D8" w14:textId="77777777" w:rsidR="004A2631" w:rsidRDefault="00F76E03" w:rsidP="00F76E03">
            <w:r>
              <w:rPr>
                <w:rFonts w:hint="eastAsia"/>
              </w:rPr>
              <w:lastRenderedPageBreak/>
              <w:t>オープンソースのソフトウェアをプロプラエタリなソースコードのソフトウェアにリンク</w:t>
            </w:r>
            <w:r>
              <w:rPr>
                <w:rFonts w:hint="eastAsia"/>
              </w:rPr>
              <w:t xml:space="preserve"> (</w:t>
            </w:r>
            <w:r>
              <w:rPr>
                <w:rFonts w:hint="eastAsia"/>
              </w:rPr>
              <w:t>またはその逆。</w:t>
            </w:r>
            <w:r>
              <w:rPr>
                <w:rFonts w:hint="eastAsia"/>
              </w:rPr>
              <w:t>C/C++</w:t>
            </w:r>
            <w:r>
              <w:rPr>
                <w:rFonts w:hint="eastAsia"/>
              </w:rPr>
              <w:t>特有の問題</w:t>
            </w:r>
            <w:r>
              <w:rPr>
                <w:rFonts w:hint="eastAsia"/>
              </w:rPr>
              <w:t xml:space="preserve">) </w:t>
            </w:r>
            <w:r>
              <w:br/>
            </w:r>
            <w:commentRangeStart w:id="39"/>
            <w:r w:rsidRPr="00F76E03">
              <w:rPr>
                <w:rFonts w:hint="eastAsia"/>
                <w:highlight w:val="yellow"/>
              </w:rPr>
              <w:t>衝突</w:t>
            </w:r>
            <w:r w:rsidRPr="00F76E03">
              <w:rPr>
                <w:rFonts w:hint="eastAsia"/>
                <w:highlight w:val="yellow"/>
              </w:rPr>
              <w:t>(conflict)</w:t>
            </w:r>
            <w:r w:rsidRPr="00F76E03">
              <w:rPr>
                <w:rFonts w:hint="eastAsia"/>
                <w:highlight w:val="yellow"/>
              </w:rPr>
              <w:t>する、または互換性のない</w:t>
            </w:r>
            <w:r w:rsidRPr="00F76E03">
              <w:rPr>
                <w:rFonts w:hint="eastAsia"/>
                <w:highlight w:val="yellow"/>
              </w:rPr>
              <w:t>(incompatible)</w:t>
            </w:r>
            <w:commentRangeEnd w:id="39"/>
            <w:r w:rsidR="00FA7397">
              <w:rPr>
                <w:rStyle w:val="ac"/>
              </w:rPr>
              <w:commentReference w:id="39"/>
            </w:r>
            <w:r>
              <w:rPr>
                <w:rFonts w:hint="eastAsia"/>
              </w:rPr>
              <w:t xml:space="preserve"> </w:t>
            </w:r>
            <w:r>
              <w:rPr>
                <w:rFonts w:hint="eastAsia"/>
              </w:rPr>
              <w:t>ライセンスのソフトウェアコンポーネントをリンクした結果発生</w:t>
            </w:r>
          </w:p>
        </w:tc>
        <w:tc>
          <w:tcPr>
            <w:tcW w:w="2831" w:type="dxa"/>
          </w:tcPr>
          <w:p w14:paraId="2C8D93ED" w14:textId="77777777" w:rsidR="00427799" w:rsidRDefault="00F76E03" w:rsidP="00F76E03">
            <w:r>
              <w:rPr>
                <w:rFonts w:hint="eastAsia"/>
              </w:rPr>
              <w:t>異なるソフトウェアコンポーネント間のリンクを検出できる依存性追跡ツールを利用</w:t>
            </w:r>
            <w:r>
              <w:rPr>
                <w:rFonts w:hint="eastAsia"/>
              </w:rPr>
              <w:t xml:space="preserve">; </w:t>
            </w:r>
            <w:r w:rsidR="00427799">
              <w:rPr>
                <w:rFonts w:hint="eastAsia"/>
              </w:rPr>
              <w:t>企業のオープンソースポリシーで許容されているかを</w:t>
            </w:r>
            <w:commentRangeStart w:id="40"/>
            <w:r w:rsidR="00427799" w:rsidRPr="00427799">
              <w:rPr>
                <w:rFonts w:hint="eastAsia"/>
                <w:highlight w:val="yellow"/>
              </w:rPr>
              <w:t>識別</w:t>
            </w:r>
            <w:commentRangeEnd w:id="40"/>
            <w:r w:rsidR="00FA7397">
              <w:rPr>
                <w:rStyle w:val="ac"/>
              </w:rPr>
              <w:commentReference w:id="40"/>
            </w:r>
          </w:p>
        </w:tc>
        <w:tc>
          <w:tcPr>
            <w:tcW w:w="2832" w:type="dxa"/>
          </w:tcPr>
          <w:p w14:paraId="4E70B760" w14:textId="77777777" w:rsidR="004A2631" w:rsidRDefault="00427799" w:rsidP="00427799">
            <w:r>
              <w:rPr>
                <w:rFonts w:hint="eastAsia"/>
              </w:rPr>
              <w:t>企業のコンプライアンスポリシーに基づくリンクのシナリオについての訓練を提供</w:t>
            </w:r>
            <w:r>
              <w:br/>
            </w:r>
            <w:r>
              <w:rPr>
                <w:rFonts w:hint="eastAsia"/>
              </w:rPr>
              <w:t>定期的に依存性追跡ツールを動作させ、全てのリンク関係を検証</w:t>
            </w:r>
            <w:r>
              <w:rPr>
                <w:rFonts w:hint="eastAsia"/>
              </w:rPr>
              <w:t xml:space="preserve">; </w:t>
            </w:r>
            <w:r>
              <w:rPr>
                <w:rFonts w:hint="eastAsia"/>
              </w:rPr>
              <w:t>企業のポリシーで許容されていないあらゆる事柄にフラグを立てる</w:t>
            </w:r>
          </w:p>
        </w:tc>
      </w:tr>
      <w:tr w:rsidR="004A2631" w:rsidRPr="00964048" w14:paraId="67353920" w14:textId="77777777" w:rsidTr="004A2631">
        <w:tc>
          <w:tcPr>
            <w:tcW w:w="2831" w:type="dxa"/>
          </w:tcPr>
          <w:p w14:paraId="550B7F1A" w14:textId="77777777" w:rsidR="004A2631" w:rsidRDefault="00427799" w:rsidP="00427799">
            <w:r>
              <w:rPr>
                <w:rFonts w:hint="eastAsia"/>
              </w:rPr>
              <w:t>オープンソースのコンポーネントにプロプラエタリなコードを含める</w:t>
            </w:r>
            <w:r>
              <w:br/>
            </w:r>
            <w:r>
              <w:rPr>
                <w:rFonts w:hint="eastAsia"/>
              </w:rPr>
              <w:t>開発者がプロプラエタリなソースコードをオープンソースソフトウェアにコピー</w:t>
            </w:r>
            <w:r>
              <w:rPr>
                <w:rFonts w:hint="eastAsia"/>
              </w:rPr>
              <w:t>/</w:t>
            </w:r>
            <w:r>
              <w:rPr>
                <w:rFonts w:hint="eastAsia"/>
              </w:rPr>
              <w:t>ペーストして発生</w:t>
            </w:r>
          </w:p>
        </w:tc>
        <w:tc>
          <w:tcPr>
            <w:tcW w:w="2831" w:type="dxa"/>
          </w:tcPr>
          <w:p w14:paraId="3517DF97" w14:textId="77777777" w:rsidR="004A2631" w:rsidRDefault="00427799" w:rsidP="001F505E">
            <w:r>
              <w:rPr>
                <w:rFonts w:hint="eastAsia"/>
              </w:rPr>
              <w:t>ソースコードをスキャンする。ツールでオープンソースのコンポーネント由来ではないソースコードは識別できるので、監査のため各種のフラグをつける</w:t>
            </w:r>
          </w:p>
        </w:tc>
        <w:tc>
          <w:tcPr>
            <w:tcW w:w="2832" w:type="dxa"/>
          </w:tcPr>
          <w:p w14:paraId="6FE960D8" w14:textId="77777777" w:rsidR="004A2631" w:rsidRDefault="00427799" w:rsidP="001F505E">
            <w:r>
              <w:rPr>
                <w:rFonts w:hint="eastAsia"/>
              </w:rPr>
              <w:t>スタッフを訓練</w:t>
            </w:r>
            <w:r>
              <w:br/>
            </w:r>
            <w:r>
              <w:rPr>
                <w:rFonts w:hint="eastAsia"/>
              </w:rPr>
              <w:t>ソースコードを定期的に検査</w:t>
            </w:r>
            <w:r>
              <w:br/>
            </w:r>
            <w:r w:rsidR="00964048">
              <w:rPr>
                <w:rFonts w:hint="eastAsia"/>
              </w:rPr>
              <w:t>プロプラエタリなソースコードをオープンソースのコンポーネントに含めるには</w:t>
            </w:r>
            <w:r>
              <w:rPr>
                <w:rFonts w:hint="eastAsia"/>
              </w:rPr>
              <w:t>承認を必要とするようにする</w:t>
            </w:r>
          </w:p>
        </w:tc>
      </w:tr>
    </w:tbl>
    <w:p w14:paraId="7FDD67CC" w14:textId="77777777" w:rsidR="004A2631" w:rsidRDefault="004A2631" w:rsidP="001F505E"/>
    <w:p w14:paraId="6BE401E1" w14:textId="77777777" w:rsidR="00964048" w:rsidRPr="00964048" w:rsidRDefault="00964048" w:rsidP="001F505E">
      <w:pPr>
        <w:rPr>
          <w:b/>
        </w:rPr>
      </w:pPr>
      <w:r w:rsidRPr="00964048">
        <w:rPr>
          <w:rFonts w:hint="eastAsia"/>
          <w:b/>
        </w:rPr>
        <w:t>ライセンスコンプライアンス問題</w:t>
      </w:r>
    </w:p>
    <w:p w14:paraId="25290FD9" w14:textId="77777777" w:rsidR="00964048" w:rsidRDefault="00964048" w:rsidP="001F505E">
      <w:r>
        <w:rPr>
          <w:rFonts w:hint="eastAsia"/>
        </w:rPr>
        <w:t>ライセンス</w:t>
      </w:r>
      <w:r w:rsidR="00DC5CAF">
        <w:rPr>
          <w:rFonts w:hint="eastAsia"/>
        </w:rPr>
        <w:t>コンプライアンス問題は</w:t>
      </w:r>
      <w:r w:rsidR="00FF406F">
        <w:rPr>
          <w:rFonts w:hint="eastAsia"/>
        </w:rPr>
        <w:t>知財上の問題に比べ一般に損害は小さい。自社のプロプラエタリなコードをオープンソースライセンスで開示するといった副作用がないからである。</w:t>
      </w:r>
    </w:p>
    <w:p w14:paraId="3351BC18" w14:textId="77777777" w:rsidR="00FF406F" w:rsidRDefault="00FF406F" w:rsidP="001F505E">
      <w:r>
        <w:rPr>
          <w:rFonts w:hint="eastAsia"/>
        </w:rPr>
        <w:t>ライセンスコンプライアンス上の失敗は下記のいずれか（か、その組み合わせ）を招き得る。</w:t>
      </w:r>
    </w:p>
    <w:p w14:paraId="61A9AA66" w14:textId="77777777" w:rsidR="00FF406F" w:rsidRDefault="00FF406F" w:rsidP="00FF406F">
      <w:pPr>
        <w:pStyle w:val="a3"/>
        <w:numPr>
          <w:ilvl w:val="0"/>
          <w:numId w:val="8"/>
        </w:numPr>
        <w:ind w:leftChars="0"/>
      </w:pPr>
      <w:r>
        <w:rPr>
          <w:rFonts w:hint="eastAsia"/>
        </w:rPr>
        <w:t>ソースコードが開示されるまで製品出荷を差し止める命令</w:t>
      </w:r>
    </w:p>
    <w:p w14:paraId="44FB0869" w14:textId="77777777" w:rsidR="00964048" w:rsidRDefault="00D37FB2" w:rsidP="008E173F">
      <w:pPr>
        <w:pStyle w:val="a3"/>
        <w:numPr>
          <w:ilvl w:val="0"/>
          <w:numId w:val="8"/>
        </w:numPr>
        <w:ind w:leftChars="0"/>
      </w:pPr>
      <w:r>
        <w:rPr>
          <w:rFonts w:hint="eastAsia"/>
        </w:rPr>
        <w:t>バージョンのミスマッチによりカスタマーサポート・カスタマーサービス上の問題となる（</w:t>
      </w:r>
      <w:r w:rsidR="00541B54">
        <w:rPr>
          <w:rFonts w:hint="eastAsia"/>
        </w:rPr>
        <w:t>サポートホットラインに電話や</w:t>
      </w:r>
      <w:r w:rsidR="00541B54">
        <w:rPr>
          <w:rFonts w:hint="eastAsia"/>
        </w:rPr>
        <w:t>email</w:t>
      </w:r>
      <w:r w:rsidR="00541B54">
        <w:rPr>
          <w:rFonts w:hint="eastAsia"/>
        </w:rPr>
        <w:t>でソースコード開示について問い合わせがくる結果）</w:t>
      </w:r>
    </w:p>
    <w:p w14:paraId="6D7E798F" w14:textId="77777777" w:rsidR="00541B54" w:rsidRDefault="00541B54" w:rsidP="008E173F">
      <w:pPr>
        <w:pStyle w:val="a3"/>
        <w:numPr>
          <w:ilvl w:val="0"/>
          <w:numId w:val="8"/>
        </w:numPr>
        <w:ind w:leftChars="0"/>
      </w:pPr>
      <w:r>
        <w:rPr>
          <w:rFonts w:hint="eastAsia"/>
        </w:rPr>
        <w:t>顧客やオープンソースコミュニティにおいて困惑や悪い評判を招く</w:t>
      </w:r>
    </w:p>
    <w:p w14:paraId="280A65DA" w14:textId="77777777" w:rsidR="00D37FB2" w:rsidRDefault="00D37FB2" w:rsidP="00D37FB2"/>
    <w:p w14:paraId="31F21C43" w14:textId="4E396A35" w:rsidR="00541B54" w:rsidRDefault="00541B54" w:rsidP="00D37FB2">
      <w:r>
        <w:rPr>
          <w:rFonts w:hint="eastAsia"/>
        </w:rPr>
        <w:t>表２にソフトウェア開発プロセスでの</w:t>
      </w:r>
      <w:r w:rsidR="006E0760">
        <w:rPr>
          <w:rFonts w:hint="eastAsia"/>
        </w:rPr>
        <w:t>最も</w:t>
      </w:r>
      <w:r>
        <w:rPr>
          <w:rFonts w:hint="eastAsia"/>
        </w:rPr>
        <w:t>一般的なライセンスコンプライアンス問題の例、および回避方法を示す。</w:t>
      </w:r>
    </w:p>
    <w:p w14:paraId="3032F56E" w14:textId="77777777" w:rsidR="00541B54" w:rsidRDefault="00541B54" w:rsidP="00D37FB2">
      <w:pPr>
        <w:rPr>
          <w:ins w:id="41" w:author="0000010811070" w:date="2017-06-23T16:29:00Z"/>
        </w:rPr>
      </w:pPr>
    </w:p>
    <w:p w14:paraId="655E3BF6" w14:textId="4223B336" w:rsidR="00A3567F" w:rsidRPr="00A3567F" w:rsidRDefault="00A3567F" w:rsidP="00A3567F">
      <w:pPr>
        <w:pStyle w:val="af4"/>
        <w:spacing w:before="10"/>
        <w:rPr>
          <w:rFonts w:hint="eastAsia"/>
        </w:rPr>
        <w:pPrChange w:id="42" w:author="0000010811070" w:date="2017-06-23T16:30:00Z">
          <w:pPr/>
        </w:pPrChange>
      </w:pPr>
      <w:ins w:id="43" w:author="0000010811070" w:date="2017-06-23T16:29:00Z">
        <w:r>
          <w:rPr>
            <w:rFonts w:asciiTheme="minorEastAsia" w:eastAsiaTheme="minorEastAsia" w:hAnsiTheme="minorEastAsia" w:hint="eastAsia"/>
            <w:sz w:val="18"/>
            <w:lang w:eastAsia="ja-JP"/>
          </w:rPr>
          <w:t>表２：ライセンスコンプライアンス問題の例と回避方法</w:t>
        </w:r>
      </w:ins>
    </w:p>
    <w:tbl>
      <w:tblPr>
        <w:tblStyle w:val="ab"/>
        <w:tblW w:w="0" w:type="auto"/>
        <w:tblLook w:val="04A0" w:firstRow="1" w:lastRow="0" w:firstColumn="1" w:lastColumn="0" w:noHBand="0" w:noVBand="1"/>
      </w:tblPr>
      <w:tblGrid>
        <w:gridCol w:w="3681"/>
        <w:gridCol w:w="4813"/>
      </w:tblGrid>
      <w:tr w:rsidR="00541B54" w14:paraId="104EA41D" w14:textId="77777777" w:rsidTr="00541B54">
        <w:tc>
          <w:tcPr>
            <w:tcW w:w="3681" w:type="dxa"/>
          </w:tcPr>
          <w:p w14:paraId="2DFE548E" w14:textId="77777777" w:rsidR="00541B54" w:rsidRDefault="00541B54" w:rsidP="00D37FB2">
            <w:r>
              <w:rPr>
                <w:rFonts w:hint="eastAsia"/>
              </w:rPr>
              <w:t>問題の類型</w:t>
            </w:r>
          </w:p>
        </w:tc>
        <w:tc>
          <w:tcPr>
            <w:tcW w:w="4813" w:type="dxa"/>
          </w:tcPr>
          <w:p w14:paraId="10FE8C07" w14:textId="77777777" w:rsidR="00541B54" w:rsidRDefault="00541B54" w:rsidP="00D37FB2">
            <w:r>
              <w:rPr>
                <w:rFonts w:hint="eastAsia"/>
              </w:rPr>
              <w:t>回避方法</w:t>
            </w:r>
          </w:p>
        </w:tc>
      </w:tr>
      <w:tr w:rsidR="00541B54" w14:paraId="49EB0599" w14:textId="77777777" w:rsidTr="00541B54">
        <w:tc>
          <w:tcPr>
            <w:tcW w:w="3681" w:type="dxa"/>
          </w:tcPr>
          <w:p w14:paraId="33FAAF86" w14:textId="77777777" w:rsidR="00541B54" w:rsidRDefault="00541B54" w:rsidP="00C21E25">
            <w:r>
              <w:rPr>
                <w:rFonts w:hint="eastAsia"/>
              </w:rPr>
              <w:lastRenderedPageBreak/>
              <w:t>ライセンス上の義務の一環とし</w:t>
            </w:r>
            <w:r w:rsidR="00C21E25">
              <w:rPr>
                <w:rFonts w:hint="eastAsia"/>
              </w:rPr>
              <w:t>て</w:t>
            </w:r>
            <w:r>
              <w:rPr>
                <w:rFonts w:hint="eastAsia"/>
              </w:rPr>
              <w:t>ソースコードのパッケージを</w:t>
            </w:r>
            <w:commentRangeStart w:id="44"/>
            <w:r w:rsidRPr="00541B54">
              <w:rPr>
                <w:rFonts w:hint="eastAsia"/>
                <w:highlight w:val="yellow"/>
              </w:rPr>
              <w:t>出版</w:t>
            </w:r>
            <w:commentRangeEnd w:id="44"/>
            <w:r w:rsidR="0067149C">
              <w:rPr>
                <w:rStyle w:val="ac"/>
              </w:rPr>
              <w:commentReference w:id="44"/>
            </w:r>
            <w:r>
              <w:rPr>
                <w:rFonts w:hint="eastAsia"/>
              </w:rPr>
              <w:t xml:space="preserve"> (publish)</w:t>
            </w:r>
            <w:r w:rsidR="00C21E25">
              <w:rPr>
                <w:rFonts w:hint="eastAsia"/>
              </w:rPr>
              <w:t>したり</w:t>
            </w:r>
            <w:r>
              <w:rPr>
                <w:rFonts w:hint="eastAsia"/>
              </w:rPr>
              <w:t>利用可能と</w:t>
            </w:r>
            <w:r w:rsidR="00E7111E">
              <w:rPr>
                <w:rFonts w:hint="eastAsia"/>
              </w:rPr>
              <w:t>したりし損ねる</w:t>
            </w:r>
          </w:p>
        </w:tc>
        <w:tc>
          <w:tcPr>
            <w:tcW w:w="4813" w:type="dxa"/>
          </w:tcPr>
          <w:p w14:paraId="332C69FE" w14:textId="57BCEA89" w:rsidR="00541B54" w:rsidRPr="00541B54" w:rsidRDefault="00541B54" w:rsidP="00D37FB2">
            <w:r>
              <w:rPr>
                <w:rFonts w:hint="eastAsia"/>
              </w:rPr>
              <w:t>詳細なコンプライアンスチェックリストに従い、製品やアプリケーション、ソフトウェアスタックの出荷時には全てのコンプライアンス上のアクションアイテムが完了したことを確認</w:t>
            </w:r>
          </w:p>
        </w:tc>
      </w:tr>
      <w:tr w:rsidR="00541B54" w14:paraId="199E656B" w14:textId="77777777" w:rsidTr="00541B54">
        <w:tc>
          <w:tcPr>
            <w:tcW w:w="3681" w:type="dxa"/>
          </w:tcPr>
          <w:p w14:paraId="58428DA1" w14:textId="77777777" w:rsidR="00541B54" w:rsidRPr="00541B54" w:rsidRDefault="00541B54" w:rsidP="00E7111E">
            <w:r>
              <w:rPr>
                <w:rFonts w:hint="eastAsia"/>
              </w:rPr>
              <w:t>出荷されたバイナリ</w:t>
            </w:r>
            <w:r w:rsidR="00E7111E">
              <w:rPr>
                <w:rFonts w:hint="eastAsia"/>
              </w:rPr>
              <w:t>と異なる</w:t>
            </w:r>
            <w:r w:rsidR="00C21E25">
              <w:rPr>
                <w:rFonts w:hint="eastAsia"/>
              </w:rPr>
              <w:t>バージョンのソースコード</w:t>
            </w:r>
            <w:r w:rsidR="00E7111E">
              <w:rPr>
                <w:rFonts w:hint="eastAsia"/>
              </w:rPr>
              <w:t>を提供</w:t>
            </w:r>
          </w:p>
        </w:tc>
        <w:tc>
          <w:tcPr>
            <w:tcW w:w="4813" w:type="dxa"/>
          </w:tcPr>
          <w:p w14:paraId="0C404B88" w14:textId="77777777" w:rsidR="00541B54" w:rsidRDefault="00E7111E" w:rsidP="00E7111E">
            <w:r>
              <w:rPr>
                <w:rFonts w:hint="eastAsia"/>
              </w:rPr>
              <w:t>検証作業をコンプライアンスプロセスに追加し、提供するソースコードのバージョンが、</w:t>
            </w:r>
            <w:r w:rsidRPr="00E7111E">
              <w:rPr>
                <w:rFonts w:hint="eastAsia"/>
                <w:highlight w:val="yellow"/>
              </w:rPr>
              <w:t>出荷</w:t>
            </w:r>
            <w:commentRangeStart w:id="45"/>
            <w:r>
              <w:rPr>
                <w:rFonts w:hint="eastAsia"/>
              </w:rPr>
              <w:t>される</w:t>
            </w:r>
            <w:commentRangeEnd w:id="45"/>
            <w:r>
              <w:rPr>
                <w:rStyle w:val="ac"/>
              </w:rPr>
              <w:commentReference w:id="45"/>
            </w:r>
            <w:r>
              <w:rPr>
                <w:rFonts w:hint="eastAsia"/>
              </w:rPr>
              <w:t>バイナリのバージョンと確かに正確に対応することを確認</w:t>
            </w:r>
          </w:p>
        </w:tc>
      </w:tr>
      <w:tr w:rsidR="00541B54" w14:paraId="46D4BE89" w14:textId="77777777" w:rsidTr="00541B54">
        <w:tc>
          <w:tcPr>
            <w:tcW w:w="3681" w:type="dxa"/>
          </w:tcPr>
          <w:p w14:paraId="6CA57882" w14:textId="77777777" w:rsidR="00541B54" w:rsidRDefault="00E7111E" w:rsidP="00D37FB2">
            <w:r>
              <w:rPr>
                <w:rFonts w:hint="eastAsia"/>
              </w:rPr>
              <w:t>出荷製品に組み込まれたオープンソースソフトウェアへの変更をリリース忘れ</w:t>
            </w:r>
          </w:p>
        </w:tc>
        <w:tc>
          <w:tcPr>
            <w:tcW w:w="4813" w:type="dxa"/>
          </w:tcPr>
          <w:p w14:paraId="230D0DBD" w14:textId="00CAF9FF" w:rsidR="00541B54" w:rsidRDefault="00E37E72" w:rsidP="008E173F">
            <w:r>
              <w:rPr>
                <w:rFonts w:hint="eastAsia"/>
              </w:rPr>
              <w:t>部品表</w:t>
            </w:r>
            <w:r>
              <w:rPr>
                <w:rFonts w:hint="eastAsia"/>
              </w:rPr>
              <w:t xml:space="preserve"> (bill of material, B</w:t>
            </w:r>
            <w:r w:rsidR="004771BB">
              <w:rPr>
                <w:rFonts w:hint="eastAsia"/>
              </w:rPr>
              <w:t xml:space="preserve">OM) </w:t>
            </w:r>
            <w:r w:rsidR="004771BB">
              <w:rPr>
                <w:rFonts w:hint="eastAsia"/>
              </w:rPr>
              <w:t>差分検出ツールを使いリリース毎のソフトウェアコンポーネント変更を特定</w:t>
            </w:r>
            <w:r w:rsidR="004771BB">
              <w:br/>
            </w:r>
            <w:r w:rsidR="004771BB">
              <w:rPr>
                <w:rFonts w:hint="eastAsia"/>
              </w:rPr>
              <w:t>コンプライアンスプロセスにおいて、より新しいバージョンのソフトウェアコンポーネントを再導入</w:t>
            </w:r>
            <w:r w:rsidR="004771BB">
              <w:br/>
            </w:r>
            <w:r w:rsidR="008E173F">
              <w:rPr>
                <w:rFonts w:hint="eastAsia"/>
              </w:rPr>
              <w:t>「</w:t>
            </w:r>
            <w:r w:rsidR="008E173F">
              <w:rPr>
                <w:rFonts w:hint="eastAsia"/>
              </w:rPr>
              <w:t>diff</w:t>
            </w:r>
            <w:r w:rsidR="008E173F">
              <w:rPr>
                <w:rFonts w:hint="eastAsia"/>
              </w:rPr>
              <w:t>の計算」を変更された</w:t>
            </w:r>
            <w:r w:rsidR="008E173F">
              <w:rPr>
                <w:rFonts w:hint="eastAsia"/>
              </w:rPr>
              <w:t>(</w:t>
            </w:r>
            <w:r w:rsidR="008E173F">
              <w:rPr>
                <w:rFonts w:hint="eastAsia"/>
              </w:rPr>
              <w:t>オープンソースとするにふさわしい</w:t>
            </w:r>
            <w:r w:rsidR="008E173F">
              <w:rPr>
                <w:rFonts w:hint="eastAsia"/>
              </w:rPr>
              <w:t xml:space="preserve">) </w:t>
            </w:r>
            <w:r w:rsidR="008E173F">
              <w:rPr>
                <w:rFonts w:hint="eastAsia"/>
              </w:rPr>
              <w:t>ソースコードのチェックリストに</w:t>
            </w:r>
            <w:commentRangeStart w:id="46"/>
            <w:r w:rsidR="008E173F">
              <w:rPr>
                <w:rFonts w:hint="eastAsia"/>
              </w:rPr>
              <w:t>加え</w:t>
            </w:r>
            <w:commentRangeEnd w:id="46"/>
            <w:r w:rsidR="008E173F">
              <w:rPr>
                <w:rStyle w:val="ac"/>
              </w:rPr>
              <w:commentReference w:id="46"/>
            </w:r>
            <w:r w:rsidR="008E173F">
              <w:rPr>
                <w:rFonts w:hint="eastAsia"/>
              </w:rPr>
              <w:t>、製品に使われたオープンソースのリリース前に行う</w:t>
            </w:r>
          </w:p>
        </w:tc>
      </w:tr>
      <w:tr w:rsidR="008E173F" w14:paraId="7EA87EA0" w14:textId="77777777" w:rsidTr="00541B54">
        <w:tc>
          <w:tcPr>
            <w:tcW w:w="3681" w:type="dxa"/>
          </w:tcPr>
          <w:p w14:paraId="010894A1" w14:textId="2A7CDE62" w:rsidR="008E173F" w:rsidRDefault="008E173F" w:rsidP="00D37FB2">
            <w:r>
              <w:rPr>
                <w:rFonts w:hint="eastAsia"/>
              </w:rPr>
              <w:t>変更されたオープンソースのコードにマークを付け忘れる、変更の記述を入れ忘れる</w:t>
            </w:r>
          </w:p>
        </w:tc>
        <w:tc>
          <w:tcPr>
            <w:tcW w:w="4813" w:type="dxa"/>
          </w:tcPr>
          <w:p w14:paraId="413A8FB9" w14:textId="4D618964" w:rsidR="008E173F" w:rsidRDefault="008E173F" w:rsidP="006E0760">
            <w:r>
              <w:rPr>
                <w:rFonts w:hint="eastAsia"/>
              </w:rPr>
              <w:t>ソースコードへのマーク付けをソースコードのリリース前のチェックリストに加え、ダ</w:t>
            </w:r>
            <w:r w:rsidR="006E0760">
              <w:rPr>
                <w:rFonts w:hint="eastAsia"/>
              </w:rPr>
              <w:t>ウンロードしたオリジナルのコピーとの差分すべてに確実にマーク</w:t>
            </w:r>
            <w:r>
              <w:br/>
            </w:r>
            <w:r>
              <w:rPr>
                <w:rFonts w:hint="eastAsia"/>
              </w:rPr>
              <w:t>ソースコードのリリース前に</w:t>
            </w:r>
            <w:commentRangeStart w:id="47"/>
            <w:r w:rsidRPr="008E173F">
              <w:rPr>
                <w:rFonts w:hint="eastAsia"/>
                <w:highlight w:val="yellow"/>
              </w:rPr>
              <w:t>検査</w:t>
            </w:r>
            <w:commentRangeEnd w:id="47"/>
            <w:r w:rsidR="006E0760">
              <w:rPr>
                <w:rStyle w:val="ac"/>
              </w:rPr>
              <w:commentReference w:id="47"/>
            </w:r>
            <w:r>
              <w:br/>
            </w:r>
            <w:r w:rsidR="006E0760">
              <w:rPr>
                <w:rFonts w:hint="eastAsia"/>
              </w:rPr>
              <w:t>変更されたソースコードが適切にマークされていることを、コンプライアンスプロセス上のマイルストーンとする</w:t>
            </w:r>
            <w:r w:rsidR="006E0760">
              <w:br/>
            </w:r>
            <w:r w:rsidR="006E0760">
              <w:rPr>
                <w:rFonts w:hint="eastAsia"/>
              </w:rPr>
              <w:t>ソースコードの変更履歴をアップデートすることを、開発プロセスの一部とするようスタッフを教育</w:t>
            </w:r>
            <w:r>
              <w:br/>
            </w:r>
          </w:p>
        </w:tc>
      </w:tr>
    </w:tbl>
    <w:p w14:paraId="6A9E746B" w14:textId="77777777" w:rsidR="00541B54" w:rsidRDefault="00541B54" w:rsidP="00D37FB2"/>
    <w:p w14:paraId="31E0A85B" w14:textId="5DA1342E" w:rsidR="006E0760" w:rsidRPr="006E0760" w:rsidRDefault="006E0760" w:rsidP="00D37FB2">
      <w:pPr>
        <w:rPr>
          <w:b/>
        </w:rPr>
      </w:pPr>
      <w:r>
        <w:rPr>
          <w:rFonts w:hint="eastAsia"/>
          <w:b/>
        </w:rPr>
        <w:t>コンプライアンス</w:t>
      </w:r>
      <w:r w:rsidRPr="006E0760">
        <w:rPr>
          <w:rFonts w:hint="eastAsia"/>
          <w:b/>
        </w:rPr>
        <w:t>プロセス</w:t>
      </w:r>
      <w:r>
        <w:rPr>
          <w:rFonts w:hint="eastAsia"/>
          <w:b/>
        </w:rPr>
        <w:t>上</w:t>
      </w:r>
      <w:r w:rsidRPr="006E0760">
        <w:rPr>
          <w:rFonts w:hint="eastAsia"/>
          <w:b/>
        </w:rPr>
        <w:t>の失敗</w:t>
      </w:r>
    </w:p>
    <w:p w14:paraId="6AB72660" w14:textId="442E4E94" w:rsidR="006E0760" w:rsidRDefault="006E0760" w:rsidP="006E0760">
      <w:pPr>
        <w:rPr>
          <w:ins w:id="48" w:author="0000010811070" w:date="2017-06-23T16:30:00Z"/>
        </w:rPr>
      </w:pPr>
      <w:r>
        <w:rPr>
          <w:rFonts w:hint="eastAsia"/>
        </w:rPr>
        <w:t>コンプライアンスプロセス上の失敗は、オープンソースのライセンス条件の侵害、例えばライセンス上の義務を満たさない、に繋がる。表３にソフトウェア開発で起きる最も一般的なコンプライアンスプロセス上の失敗の</w:t>
      </w:r>
      <w:commentRangeStart w:id="49"/>
      <w:r>
        <w:rPr>
          <w:rFonts w:hint="eastAsia"/>
        </w:rPr>
        <w:t>リスト</w:t>
      </w:r>
      <w:commentRangeEnd w:id="49"/>
      <w:r>
        <w:rPr>
          <w:rStyle w:val="ac"/>
        </w:rPr>
        <w:commentReference w:id="49"/>
      </w:r>
      <w:r>
        <w:rPr>
          <w:rFonts w:hint="eastAsia"/>
        </w:rPr>
        <w:t>、および回避方法を示す。</w:t>
      </w:r>
    </w:p>
    <w:p w14:paraId="64E20456" w14:textId="4874366A" w:rsidR="00A3567F" w:rsidRPr="00A3567F" w:rsidRDefault="00A3567F" w:rsidP="00C52AC3">
      <w:pPr>
        <w:pStyle w:val="af4"/>
        <w:spacing w:before="10"/>
        <w:rPr>
          <w:rFonts w:hint="eastAsia"/>
        </w:rPr>
        <w:pPrChange w:id="50" w:author="0000010811070" w:date="2017-06-23T16:31:00Z">
          <w:pPr/>
        </w:pPrChange>
      </w:pPr>
      <w:ins w:id="51" w:author="0000010811070" w:date="2017-06-23T16:30:00Z">
        <w:r>
          <w:rPr>
            <w:rFonts w:asciiTheme="minorEastAsia" w:eastAsiaTheme="minorEastAsia" w:hAnsiTheme="minorEastAsia" w:hint="eastAsia"/>
            <w:sz w:val="18"/>
            <w:lang w:eastAsia="ja-JP"/>
          </w:rPr>
          <w:t>表</w:t>
        </w:r>
      </w:ins>
      <w:ins w:id="52" w:author="0000010811070" w:date="2017-06-23T16:31:00Z">
        <w:r>
          <w:rPr>
            <w:rFonts w:asciiTheme="minorEastAsia" w:eastAsiaTheme="minorEastAsia" w:hAnsiTheme="minorEastAsia" w:hint="eastAsia"/>
            <w:sz w:val="18"/>
            <w:lang w:eastAsia="ja-JP"/>
          </w:rPr>
          <w:t>３</w:t>
        </w:r>
      </w:ins>
      <w:ins w:id="53" w:author="0000010811070" w:date="2017-06-23T16:30:00Z">
        <w:r>
          <w:rPr>
            <w:rFonts w:asciiTheme="minorEastAsia" w:eastAsiaTheme="minorEastAsia" w:hAnsiTheme="minorEastAsia" w:hint="eastAsia"/>
            <w:sz w:val="18"/>
            <w:lang w:eastAsia="ja-JP"/>
          </w:rPr>
          <w:t>：</w:t>
        </w:r>
      </w:ins>
      <w:ins w:id="54" w:author="0000010811070" w:date="2017-06-23T16:31:00Z">
        <w:r w:rsidR="00C52AC3">
          <w:rPr>
            <w:rFonts w:asciiTheme="minorEastAsia" w:eastAsiaTheme="minorEastAsia" w:hAnsiTheme="minorEastAsia" w:hint="eastAsia"/>
            <w:sz w:val="18"/>
            <w:lang w:eastAsia="ja-JP"/>
          </w:rPr>
          <w:t>コンプライアンスプロセス上の失敗の例</w:t>
        </w:r>
      </w:ins>
    </w:p>
    <w:tbl>
      <w:tblPr>
        <w:tblStyle w:val="ab"/>
        <w:tblW w:w="0" w:type="auto"/>
        <w:tblLook w:val="04A0" w:firstRow="1" w:lastRow="0" w:firstColumn="1" w:lastColumn="0" w:noHBand="0" w:noVBand="1"/>
      </w:tblPr>
      <w:tblGrid>
        <w:gridCol w:w="4247"/>
        <w:gridCol w:w="4247"/>
      </w:tblGrid>
      <w:tr w:rsidR="00361A2B" w14:paraId="2437D9A6" w14:textId="77777777" w:rsidTr="00361A2B">
        <w:tc>
          <w:tcPr>
            <w:tcW w:w="4247" w:type="dxa"/>
          </w:tcPr>
          <w:p w14:paraId="17FC1A2B" w14:textId="23EC2745" w:rsidR="00361A2B" w:rsidRDefault="00361A2B" w:rsidP="00D37FB2">
            <w:commentRangeStart w:id="55"/>
            <w:r>
              <w:rPr>
                <w:rFonts w:hint="eastAsia"/>
              </w:rPr>
              <w:lastRenderedPageBreak/>
              <w:t>失敗</w:t>
            </w:r>
            <w:commentRangeEnd w:id="55"/>
            <w:r>
              <w:rPr>
                <w:rStyle w:val="ac"/>
              </w:rPr>
              <w:commentReference w:id="55"/>
            </w:r>
          </w:p>
        </w:tc>
        <w:tc>
          <w:tcPr>
            <w:tcW w:w="4247" w:type="dxa"/>
          </w:tcPr>
          <w:p w14:paraId="3D84A196" w14:textId="3E13F0E2" w:rsidR="00361A2B" w:rsidRDefault="00361A2B" w:rsidP="00D37FB2">
            <w:r>
              <w:rPr>
                <w:rFonts w:hint="eastAsia"/>
              </w:rPr>
              <w:t>回避方法</w:t>
            </w:r>
          </w:p>
        </w:tc>
      </w:tr>
      <w:tr w:rsidR="00361A2B" w:rsidRPr="001546C8" w14:paraId="19F480C5" w14:textId="77777777" w:rsidTr="00361A2B">
        <w:tc>
          <w:tcPr>
            <w:tcW w:w="4247" w:type="dxa"/>
          </w:tcPr>
          <w:p w14:paraId="0DA58D33" w14:textId="57471915" w:rsidR="00361A2B" w:rsidRDefault="008D6BE2" w:rsidP="00D37FB2">
            <w:r>
              <w:rPr>
                <w:rFonts w:hint="eastAsia"/>
              </w:rPr>
              <w:t>開発者が企業内のオープンソース委員会</w:t>
            </w:r>
            <w:r>
              <w:rPr>
                <w:rFonts w:hint="eastAsia"/>
              </w:rPr>
              <w:t xml:space="preserve"> (</w:t>
            </w:r>
            <w:r>
              <w:rPr>
                <w:rFonts w:hint="eastAsia"/>
              </w:rPr>
              <w:t>時にオープンソース評価委員会と呼ばれる</w:t>
            </w:r>
            <w:r>
              <w:rPr>
                <w:rFonts w:hint="eastAsia"/>
              </w:rPr>
              <w:t xml:space="preserve">) </w:t>
            </w:r>
            <w:r>
              <w:rPr>
                <w:rFonts w:hint="eastAsia"/>
              </w:rPr>
              <w:t>オープンソースソフトウェアの利用申請をしない、期限までに行わない</w:t>
            </w:r>
          </w:p>
        </w:tc>
        <w:tc>
          <w:tcPr>
            <w:tcW w:w="4247" w:type="dxa"/>
          </w:tcPr>
          <w:p w14:paraId="601D5506" w14:textId="65163240" w:rsidR="00361A2B" w:rsidRDefault="001546C8" w:rsidP="00D37FB2">
            <w:r>
              <w:rPr>
                <w:rFonts w:hint="eastAsia"/>
              </w:rPr>
              <w:t>コンプライアンスポリシーとプロセスについての教育</w:t>
            </w:r>
            <w:ins w:id="56" w:author="0000010811070" w:date="2017-06-23T16:34:00Z">
              <w:r w:rsidR="00C52AC3">
                <w:rPr>
                  <w:rFonts w:hint="eastAsia"/>
                </w:rPr>
                <w:t>を提供</w:t>
              </w:r>
            </w:ins>
          </w:p>
          <w:p w14:paraId="76A7E19E" w14:textId="77777777" w:rsidR="001546C8" w:rsidRDefault="001546C8" w:rsidP="00D37FB2">
            <w:r>
              <w:rPr>
                <w:rFonts w:hint="eastAsia"/>
              </w:rPr>
              <w:t>定期的にソフトウェア</w:t>
            </w:r>
            <w:commentRangeStart w:id="57"/>
            <w:r w:rsidRPr="00613DED">
              <w:rPr>
                <w:rFonts w:hint="eastAsia"/>
                <w:highlight w:val="yellow"/>
              </w:rPr>
              <w:t>プラットフォーム</w:t>
            </w:r>
            <w:commentRangeEnd w:id="57"/>
            <w:r w:rsidRPr="00613DED">
              <w:rPr>
                <w:rStyle w:val="ac"/>
                <w:highlight w:val="yellow"/>
              </w:rPr>
              <w:commentReference w:id="57"/>
            </w:r>
            <w:r>
              <w:rPr>
                <w:rFonts w:hint="eastAsia"/>
              </w:rPr>
              <w:t>の全スキャンを行い、承認された型に該当しないオープンソースを検出。もしビルドされたシステムに該当するコンプライアンスチケットがないオープンソースコンポーネントが検出されたら、自動で新チケットを発行（企業が</w:t>
            </w:r>
            <w:r>
              <w:rPr>
                <w:rFonts w:hint="eastAsia"/>
              </w:rPr>
              <w:t>Bugzilla</w:t>
            </w:r>
            <w:r>
              <w:rPr>
                <w:rFonts w:hint="eastAsia"/>
              </w:rPr>
              <w:t>のようなツールに埋め込まれているワークフローを使ってソフトウェアコンポーネントを追跡していると仮定）</w:t>
            </w:r>
          </w:p>
          <w:p w14:paraId="2326937A" w14:textId="75BF28ED" w:rsidR="001546C8" w:rsidRPr="001546C8" w:rsidRDefault="001546C8" w:rsidP="001546C8">
            <w:r>
              <w:rPr>
                <w:rFonts w:hint="eastAsia"/>
              </w:rPr>
              <w:t>業績評価にコンプライアンスを含める。例えばコンプライアンスポリシーに従わなかったらボーナス査定に直結</w:t>
            </w:r>
            <w:r>
              <w:br/>
            </w:r>
            <w:r w:rsidR="00613DED">
              <w:rPr>
                <w:rFonts w:hint="eastAsia"/>
              </w:rPr>
              <w:t>開発者がオープンソースの利用申請を早期に、オープンソースの</w:t>
            </w:r>
            <w:commentRangeStart w:id="58"/>
            <w:r w:rsidR="00613DED" w:rsidRPr="00613DED">
              <w:rPr>
                <w:rFonts w:hint="eastAsia"/>
                <w:highlight w:val="yellow"/>
              </w:rPr>
              <w:t>コード</w:t>
            </w:r>
            <w:commentRangeEnd w:id="58"/>
            <w:r w:rsidR="00613DED" w:rsidRPr="00613DED">
              <w:rPr>
                <w:rStyle w:val="ac"/>
                <w:highlight w:val="yellow"/>
              </w:rPr>
              <w:commentReference w:id="58"/>
            </w:r>
            <w:r w:rsidR="00613DED">
              <w:rPr>
                <w:rFonts w:hint="eastAsia"/>
              </w:rPr>
              <w:t>の利用を決める前でも行うよう命令</w:t>
            </w:r>
          </w:p>
        </w:tc>
      </w:tr>
      <w:tr w:rsidR="00361A2B" w14:paraId="6A83DAB0" w14:textId="77777777" w:rsidTr="00361A2B">
        <w:tc>
          <w:tcPr>
            <w:tcW w:w="4247" w:type="dxa"/>
          </w:tcPr>
          <w:p w14:paraId="53FCCA0D" w14:textId="1EE7F7B0" w:rsidR="00361A2B" w:rsidRDefault="00613DED" w:rsidP="00D37FB2">
            <w:r>
              <w:rPr>
                <w:rFonts w:hint="eastAsia"/>
              </w:rPr>
              <w:t>オープンソースの訓練を受けない</w:t>
            </w:r>
          </w:p>
        </w:tc>
        <w:tc>
          <w:tcPr>
            <w:tcW w:w="4247" w:type="dxa"/>
          </w:tcPr>
          <w:p w14:paraId="23E02F50" w14:textId="5AADADF6" w:rsidR="00361A2B" w:rsidRDefault="00613DED" w:rsidP="00D37FB2">
            <w:r>
              <w:rPr>
                <w:rFonts w:hint="eastAsia"/>
              </w:rPr>
              <w:t>オープンソースの訓練は従業員のキャリア開発計画の一部であり、業績評価プロセスの一部としてモニタされていることを念押し</w:t>
            </w:r>
          </w:p>
        </w:tc>
      </w:tr>
      <w:tr w:rsidR="00361A2B" w14:paraId="795EABF2" w14:textId="77777777" w:rsidTr="00361A2B">
        <w:tc>
          <w:tcPr>
            <w:tcW w:w="4247" w:type="dxa"/>
          </w:tcPr>
          <w:p w14:paraId="5F698ED7" w14:textId="514B2E11" w:rsidR="00361A2B" w:rsidRDefault="00613DED" w:rsidP="00D37FB2">
            <w:r>
              <w:rPr>
                <w:rFonts w:hint="eastAsia"/>
              </w:rPr>
              <w:t>ソースコードの監査を行わない</w:t>
            </w:r>
          </w:p>
        </w:tc>
        <w:tc>
          <w:tcPr>
            <w:tcW w:w="4247" w:type="dxa"/>
          </w:tcPr>
          <w:p w14:paraId="16D46C00" w14:textId="77777777" w:rsidR="00361A2B" w:rsidRDefault="00613DED" w:rsidP="00D37FB2">
            <w:r>
              <w:rPr>
                <w:rFonts w:hint="eastAsia"/>
              </w:rPr>
              <w:t>コンプライアンスのスタッフを適切に訓練</w:t>
            </w:r>
          </w:p>
          <w:p w14:paraId="1E0C43C7" w14:textId="77777777" w:rsidR="00613DED" w:rsidRDefault="00613DED" w:rsidP="00D37FB2">
            <w:r>
              <w:rPr>
                <w:rFonts w:hint="eastAsia"/>
              </w:rPr>
              <w:t>ソースコードを定期的にスキャン</w:t>
            </w:r>
          </w:p>
          <w:p w14:paraId="5483988A" w14:textId="54B3527E" w:rsidR="00613DED" w:rsidRDefault="00613DED" w:rsidP="00D37FB2">
            <w:r>
              <w:rPr>
                <w:rFonts w:hint="eastAsia"/>
              </w:rPr>
              <w:t>繰り返される開発プロセスのマイルストーンに監査を確かに入れ込む</w:t>
            </w:r>
          </w:p>
          <w:p w14:paraId="6F99C670" w14:textId="1FA82F03" w:rsidR="00613DED" w:rsidRDefault="00613DED" w:rsidP="00D37FB2">
            <w:r>
              <w:rPr>
                <w:rFonts w:hint="eastAsia"/>
              </w:rPr>
              <w:t>適切なレベルのスタッフを揃え、監査がスケジュール遅れとならないようにする</w:t>
            </w:r>
          </w:p>
        </w:tc>
      </w:tr>
      <w:tr w:rsidR="00361A2B" w:rsidRPr="00613DED" w14:paraId="2E987A36" w14:textId="77777777" w:rsidTr="00361A2B">
        <w:tc>
          <w:tcPr>
            <w:tcW w:w="4247" w:type="dxa"/>
          </w:tcPr>
          <w:p w14:paraId="3FF76D75" w14:textId="2D2737BF" w:rsidR="00361A2B" w:rsidRDefault="00613DED" w:rsidP="00D37FB2">
            <w:r>
              <w:rPr>
                <w:rFonts w:hint="eastAsia"/>
              </w:rPr>
              <w:t>監査で発見された問題を解決しない</w:t>
            </w:r>
          </w:p>
        </w:tc>
        <w:tc>
          <w:tcPr>
            <w:tcW w:w="4247" w:type="dxa"/>
          </w:tcPr>
          <w:p w14:paraId="122EF5CD" w14:textId="0E5E42AD" w:rsidR="00361A2B" w:rsidRDefault="00613DED" w:rsidP="00414136">
            <w:r>
              <w:rPr>
                <w:rFonts w:hint="eastAsia"/>
              </w:rPr>
              <w:t>監査レポートが完結しない限りコンプライアンスチケット</w:t>
            </w:r>
            <w:r w:rsidR="00414136">
              <w:rPr>
                <w:rFonts w:hint="eastAsia"/>
              </w:rPr>
              <w:t>を</w:t>
            </w:r>
            <w:commentRangeStart w:id="59"/>
            <w:r w:rsidR="00414136" w:rsidRPr="00414136">
              <w:rPr>
                <w:rFonts w:hint="eastAsia"/>
                <w:highlight w:val="yellow"/>
              </w:rPr>
              <w:t>クローズ</w:t>
            </w:r>
            <w:commentRangeEnd w:id="59"/>
            <w:r w:rsidR="00414136" w:rsidRPr="00414136">
              <w:rPr>
                <w:rStyle w:val="ac"/>
                <w:highlight w:val="yellow"/>
              </w:rPr>
              <w:commentReference w:id="59"/>
            </w:r>
            <w:r>
              <w:rPr>
                <w:rFonts w:hint="eastAsia"/>
              </w:rPr>
              <w:t>させない。</w:t>
            </w:r>
            <w:r w:rsidR="00414136">
              <w:rPr>
                <w:rFonts w:hint="eastAsia"/>
              </w:rPr>
              <w:t>チケットのクローズは、関連するサブのタスクが存在しない時のみとする</w:t>
            </w:r>
          </w:p>
        </w:tc>
      </w:tr>
    </w:tbl>
    <w:p w14:paraId="7ADC2653" w14:textId="77777777" w:rsidR="006E0760" w:rsidRDefault="006E0760" w:rsidP="00D37FB2"/>
    <w:p w14:paraId="5130A45D" w14:textId="13782FDA" w:rsidR="00414136" w:rsidRPr="00414136" w:rsidRDefault="00414136" w:rsidP="00D37FB2">
      <w:pPr>
        <w:rPr>
          <w:b/>
        </w:rPr>
      </w:pPr>
      <w:r w:rsidRPr="00414136">
        <w:rPr>
          <w:rFonts w:hint="eastAsia"/>
          <w:b/>
        </w:rPr>
        <w:t>得た教訓</w:t>
      </w:r>
    </w:p>
    <w:p w14:paraId="521E627E" w14:textId="04A9841C" w:rsidR="00414136" w:rsidRDefault="00414136" w:rsidP="00D37FB2">
      <w:r>
        <w:rPr>
          <w:rFonts w:hint="eastAsia"/>
        </w:rPr>
        <w:t>この数年で明るみに出たコンプライアンス違反が数件あった。そうしたコンプライアンス</w:t>
      </w:r>
      <w:r>
        <w:rPr>
          <w:rFonts w:hint="eastAsia"/>
        </w:rPr>
        <w:lastRenderedPageBreak/>
        <w:t>違反の法的な決着を通じて、オープンソースのプロフェッショナル達は次のような教訓を学びつつある。</w:t>
      </w:r>
    </w:p>
    <w:p w14:paraId="763DCC4F" w14:textId="77777777" w:rsidR="00414136" w:rsidRDefault="00414136" w:rsidP="00D37FB2"/>
    <w:p w14:paraId="04D07379" w14:textId="3C941938" w:rsidR="00414136" w:rsidRPr="00414136" w:rsidRDefault="00414136" w:rsidP="00D37FB2">
      <w:r w:rsidRPr="00414136">
        <w:rPr>
          <w:rFonts w:hint="eastAsia"/>
          <w:b/>
        </w:rPr>
        <w:t>製品出荷やサービス立ち上げに先立ちコンプライアンスを確実</w:t>
      </w:r>
      <w:r>
        <w:rPr>
          <w:rFonts w:hint="eastAsia"/>
          <w:b/>
        </w:rPr>
        <w:t>に行う</w:t>
      </w:r>
    </w:p>
    <w:p w14:paraId="1FBEB73E" w14:textId="467AEE32" w:rsidR="00130333" w:rsidRDefault="00130333" w:rsidP="00D37FB2">
      <w:r>
        <w:rPr>
          <w:rFonts w:hint="eastAsia"/>
        </w:rPr>
        <w:t>コンプライアンス違反事件の最も重要な教訓は、関係した企業は最終的には問題</w:t>
      </w:r>
      <w:r w:rsidR="002D06D0">
        <w:rPr>
          <w:rFonts w:hint="eastAsia"/>
        </w:rPr>
        <w:t>の</w:t>
      </w:r>
      <w:r>
        <w:rPr>
          <w:rFonts w:hint="eastAsia"/>
        </w:rPr>
        <w:t>ライセンス条項に従わなければならなかった、であり、この事実を踏まえた問題解決のコストは基本的なコンプライアンスのコストを圧倒的に上回っていた、である。従って、製品出荷やサービス立ち上げに先立ってコンプライアンスを確実に行うのが賢いやり方である。</w:t>
      </w:r>
    </w:p>
    <w:p w14:paraId="42D37D3E" w14:textId="1ED0DA62" w:rsidR="00C958AA" w:rsidRDefault="00130333" w:rsidP="00D37FB2">
      <w:r>
        <w:rPr>
          <w:rFonts w:hint="eastAsia"/>
        </w:rPr>
        <w:t>コンプライアンスは法務部門の業務に留まるものではない、と認識することは重要である。</w:t>
      </w:r>
      <w:r w:rsidR="00C958AA">
        <w:rPr>
          <w:rFonts w:hint="eastAsia"/>
        </w:rPr>
        <w:t>全部門が関わって適切なコンプライアンス、正しいオープンソースの利用、必要に応じた再配布、を確実に行う必要がある。この関わりには首尾一貫したコンプライアンスポリ</w:t>
      </w:r>
      <w:r w:rsidR="00D16289">
        <w:rPr>
          <w:rFonts w:hint="eastAsia"/>
        </w:rPr>
        <w:t>シ</w:t>
      </w:r>
      <w:r w:rsidR="00C958AA">
        <w:rPr>
          <w:rFonts w:hint="eastAsia"/>
        </w:rPr>
        <w:t>ーや手続きの確立と維持管理、利用中（プロプラエタリ、サードパーティ、オープンソース）の全ソフトウェアコンポーネントのライセンスが共存し得ることを製品出荷やサービス立ち上げ前に確認すること、が含まれる。そのためには企業はオープンソースを管理するインフラを末端まで構築し</w:t>
      </w:r>
      <w:r w:rsidR="00D16289">
        <w:rPr>
          <w:rFonts w:hint="eastAsia"/>
        </w:rPr>
        <w:t>下記を行う必要がある。</w:t>
      </w:r>
    </w:p>
    <w:p w14:paraId="602CE9A3" w14:textId="0396BDFB" w:rsidR="00C958AA" w:rsidRDefault="00C958AA" w:rsidP="00C958AA">
      <w:pPr>
        <w:pStyle w:val="a3"/>
        <w:numPr>
          <w:ilvl w:val="0"/>
          <w:numId w:val="9"/>
        </w:numPr>
        <w:ind w:leftChars="0"/>
      </w:pPr>
      <w:r>
        <w:rPr>
          <w:rFonts w:hint="eastAsia"/>
        </w:rPr>
        <w:t>製品の中で、サービスが開示している、</w:t>
      </w:r>
      <w:r w:rsidR="00D16289">
        <w:rPr>
          <w:rFonts w:hint="eastAsia"/>
        </w:rPr>
        <w:t>あるいは</w:t>
      </w:r>
      <w:r>
        <w:rPr>
          <w:rFonts w:hint="eastAsia"/>
        </w:rPr>
        <w:t>内部で利用されている全てのオープンソースを識別</w:t>
      </w:r>
    </w:p>
    <w:p w14:paraId="4902F397" w14:textId="4FA815B5" w:rsidR="00D16289" w:rsidRDefault="00D16289" w:rsidP="00C958AA">
      <w:pPr>
        <w:pStyle w:val="a3"/>
        <w:numPr>
          <w:ilvl w:val="0"/>
          <w:numId w:val="9"/>
        </w:numPr>
        <w:ind w:leftChars="0"/>
      </w:pPr>
      <w:r>
        <w:rPr>
          <w:rFonts w:hint="eastAsia"/>
        </w:rPr>
        <w:t>アーキテクチャを評価し、オープンソースのライセンス上の義務がプロプラエタリやサードパーティのソフトウェアコンポーネントまで拡大していないか、拡大しているならばどのように、を検証</w:t>
      </w:r>
    </w:p>
    <w:p w14:paraId="7E5591F9" w14:textId="730D8729" w:rsidR="00D16289" w:rsidRDefault="00D16289" w:rsidP="00C958AA">
      <w:pPr>
        <w:pStyle w:val="a3"/>
        <w:numPr>
          <w:ilvl w:val="0"/>
          <w:numId w:val="9"/>
        </w:numPr>
        <w:ind w:leftChars="0"/>
      </w:pPr>
      <w:r>
        <w:rPr>
          <w:rFonts w:hint="eastAsia"/>
        </w:rPr>
        <w:t>適用可能なオープンソースライセンスを収集し、法務部門が評価</w:t>
      </w:r>
    </w:p>
    <w:p w14:paraId="69071712" w14:textId="47196090" w:rsidR="00D16289" w:rsidRDefault="00D16289" w:rsidP="00C958AA">
      <w:pPr>
        <w:pStyle w:val="a3"/>
        <w:numPr>
          <w:ilvl w:val="0"/>
          <w:numId w:val="9"/>
        </w:numPr>
        <w:ind w:leftChars="0"/>
      </w:pPr>
      <w:r>
        <w:rPr>
          <w:rFonts w:hint="eastAsia"/>
        </w:rPr>
        <w:t>オープンソースの利用および配布のポリシーと手続きを定める</w:t>
      </w:r>
    </w:p>
    <w:p w14:paraId="339A3F9E" w14:textId="4ECCDAD5" w:rsidR="00D16289" w:rsidRDefault="00D16289" w:rsidP="00C958AA">
      <w:pPr>
        <w:pStyle w:val="a3"/>
        <w:numPr>
          <w:ilvl w:val="0"/>
          <w:numId w:val="9"/>
        </w:numPr>
        <w:ind w:leftChars="0"/>
      </w:pPr>
      <w:r>
        <w:rPr>
          <w:rFonts w:hint="eastAsia"/>
        </w:rPr>
        <w:t>アーキテクチャ設計と製造の実務において</w:t>
      </w:r>
      <w:r w:rsidR="00554405">
        <w:rPr>
          <w:rFonts w:hint="eastAsia"/>
        </w:rPr>
        <w:t>リスクを低減</w:t>
      </w:r>
    </w:p>
    <w:p w14:paraId="23F3F5F2" w14:textId="77777777" w:rsidR="00554405" w:rsidRDefault="00554405" w:rsidP="00554405"/>
    <w:p w14:paraId="4B3AEA2A" w14:textId="2DCBD710" w:rsidR="00554405" w:rsidRPr="00554405" w:rsidRDefault="00554405" w:rsidP="00554405">
      <w:pPr>
        <w:rPr>
          <w:b/>
        </w:rPr>
      </w:pPr>
      <w:r w:rsidRPr="00554405">
        <w:rPr>
          <w:rFonts w:hint="eastAsia"/>
          <w:b/>
        </w:rPr>
        <w:t>コンプライアンス</w:t>
      </w:r>
      <w:r>
        <w:rPr>
          <w:rFonts w:hint="eastAsia"/>
          <w:b/>
        </w:rPr>
        <w:t>違反</w:t>
      </w:r>
      <w:r w:rsidRPr="00554405">
        <w:rPr>
          <w:rFonts w:hint="eastAsia"/>
          <w:b/>
        </w:rPr>
        <w:t>は高くつく</w:t>
      </w:r>
    </w:p>
    <w:p w14:paraId="4BF0C083" w14:textId="5F37D2CD" w:rsidR="00554405" w:rsidRDefault="00554405" w:rsidP="00D37FB2">
      <w:r>
        <w:rPr>
          <w:rFonts w:hint="eastAsia"/>
        </w:rPr>
        <w:t>コンプライアンス違反が公となった事件の多くは</w:t>
      </w:r>
      <w:r>
        <w:rPr>
          <w:rFonts w:hint="eastAsia"/>
        </w:rPr>
        <w:t>GPL</w:t>
      </w:r>
      <w:r>
        <w:rPr>
          <w:rFonts w:hint="eastAsia"/>
        </w:rPr>
        <w:t>のソースコードが関わっている。これらの紛争解決の</w:t>
      </w:r>
      <w:r w:rsidR="005D4E1C">
        <w:rPr>
          <w:rFonts w:hint="eastAsia"/>
        </w:rPr>
        <w:t>合意</w:t>
      </w:r>
      <w:r>
        <w:rPr>
          <w:rFonts w:hint="eastAsia"/>
        </w:rPr>
        <w:t>では下記の</w:t>
      </w:r>
      <w:r w:rsidRPr="005D4E1C">
        <w:rPr>
          <w:rFonts w:hint="eastAsia"/>
          <w:highlight w:val="yellow"/>
        </w:rPr>
        <w:t>一つないし一つ</w:t>
      </w:r>
      <w:commentRangeStart w:id="60"/>
      <w:r w:rsidRPr="005D4E1C">
        <w:rPr>
          <w:rFonts w:hint="eastAsia"/>
          <w:highlight w:val="yellow"/>
        </w:rPr>
        <w:t>以上</w:t>
      </w:r>
      <w:commentRangeEnd w:id="60"/>
      <w:r w:rsidR="005D4E1C">
        <w:rPr>
          <w:rStyle w:val="ac"/>
        </w:rPr>
        <w:commentReference w:id="60"/>
      </w:r>
      <w:r w:rsidRPr="005D4E1C">
        <w:rPr>
          <w:rFonts w:hint="eastAsia"/>
          <w:highlight w:val="yellow"/>
        </w:rPr>
        <w:t>の</w:t>
      </w:r>
      <w:r w:rsidR="005D4E1C">
        <w:rPr>
          <w:rFonts w:hint="eastAsia"/>
          <w:highlight w:val="yellow"/>
        </w:rPr>
        <w:t>条項</w:t>
      </w:r>
      <w:r>
        <w:rPr>
          <w:rFonts w:hint="eastAsia"/>
        </w:rPr>
        <w:t>が含まれている。</w:t>
      </w:r>
    </w:p>
    <w:p w14:paraId="41F32FBE" w14:textId="57FCA5E9" w:rsidR="00554405" w:rsidRDefault="00554405" w:rsidP="00554405">
      <w:pPr>
        <w:pStyle w:val="a3"/>
        <w:numPr>
          <w:ilvl w:val="0"/>
          <w:numId w:val="10"/>
        </w:numPr>
        <w:ind w:leftChars="0"/>
      </w:pPr>
      <w:r>
        <w:rPr>
          <w:rFonts w:hint="eastAsia"/>
        </w:rPr>
        <w:t>コンプライアンスを満たすよう必要なアクションを取る</w:t>
      </w:r>
    </w:p>
    <w:p w14:paraId="1B804295" w14:textId="2864F6AF" w:rsidR="00554405" w:rsidRDefault="00554405" w:rsidP="00554405">
      <w:pPr>
        <w:pStyle w:val="a3"/>
        <w:numPr>
          <w:ilvl w:val="0"/>
          <w:numId w:val="10"/>
        </w:numPr>
        <w:ind w:leftChars="0"/>
      </w:pPr>
      <w:r>
        <w:rPr>
          <w:rFonts w:hint="eastAsia"/>
        </w:rPr>
        <w:t>コンプライアンスオフィサーを置きコンプライアンスをモニタし確認させる</w:t>
      </w:r>
    </w:p>
    <w:p w14:paraId="4E231300" w14:textId="2FDD179D" w:rsidR="00554405" w:rsidRDefault="00554405" w:rsidP="00554405">
      <w:pPr>
        <w:pStyle w:val="a3"/>
        <w:numPr>
          <w:ilvl w:val="0"/>
          <w:numId w:val="10"/>
        </w:numPr>
        <w:ind w:leftChars="0"/>
      </w:pPr>
      <w:r>
        <w:rPr>
          <w:rFonts w:hint="eastAsia"/>
        </w:rPr>
        <w:t>製品を受け取った過去の顧客に、製品はオープンソースソフトウェアを含んで</w:t>
      </w:r>
      <w:r w:rsidR="009240C3">
        <w:rPr>
          <w:rFonts w:hint="eastAsia"/>
        </w:rPr>
        <w:t>いること、</w:t>
      </w:r>
      <w:r>
        <w:rPr>
          <w:rFonts w:hint="eastAsia"/>
        </w:rPr>
        <w:t>その</w:t>
      </w:r>
      <w:r w:rsidR="009240C3">
        <w:rPr>
          <w:rFonts w:hint="eastAsia"/>
        </w:rPr>
        <w:t>ソフトウェアについての</w:t>
      </w:r>
      <w:r>
        <w:rPr>
          <w:rFonts w:hint="eastAsia"/>
        </w:rPr>
        <w:t>権利</w:t>
      </w:r>
      <w:r w:rsidR="009240C3">
        <w:rPr>
          <w:rFonts w:hint="eastAsia"/>
        </w:rPr>
        <w:t>、を通知</w:t>
      </w:r>
    </w:p>
    <w:p w14:paraId="4FDFA2D9" w14:textId="55C825C9" w:rsidR="009240C3" w:rsidRDefault="009240C3" w:rsidP="00554405">
      <w:pPr>
        <w:pStyle w:val="a3"/>
        <w:numPr>
          <w:ilvl w:val="0"/>
          <w:numId w:val="10"/>
        </w:numPr>
        <w:ind w:leftChars="0"/>
      </w:pPr>
      <w:r>
        <w:rPr>
          <w:rFonts w:hint="eastAsia"/>
        </w:rPr>
        <w:t>ライセンス告知を企業のウェブサイトに掲載</w:t>
      </w:r>
    </w:p>
    <w:p w14:paraId="2446034C" w14:textId="1FE3BCEA" w:rsidR="009240C3" w:rsidRDefault="009240C3" w:rsidP="00554405">
      <w:pPr>
        <w:pStyle w:val="a3"/>
        <w:numPr>
          <w:ilvl w:val="0"/>
          <w:numId w:val="10"/>
        </w:numPr>
        <w:ind w:leftChars="0"/>
      </w:pPr>
      <w:r>
        <w:rPr>
          <w:rFonts w:hint="eastAsia"/>
        </w:rPr>
        <w:t>製品説明に告知を追加</w:t>
      </w:r>
    </w:p>
    <w:p w14:paraId="3E7223A9" w14:textId="25A50DAF" w:rsidR="009240C3" w:rsidRDefault="009240C3" w:rsidP="00554405">
      <w:pPr>
        <w:pStyle w:val="a3"/>
        <w:numPr>
          <w:ilvl w:val="0"/>
          <w:numId w:val="10"/>
        </w:numPr>
        <w:ind w:leftChars="0"/>
      </w:pPr>
      <w:r>
        <w:rPr>
          <w:rFonts w:hint="eastAsia"/>
        </w:rPr>
        <w:t>ソースコードをすべての改変と共に</w:t>
      </w:r>
      <w:commentRangeStart w:id="61"/>
      <w:r w:rsidRPr="003D320F">
        <w:rPr>
          <w:rFonts w:hint="eastAsia"/>
          <w:highlight w:val="yellow"/>
        </w:rPr>
        <w:t>利用可能</w:t>
      </w:r>
      <w:commentRangeEnd w:id="61"/>
      <w:r w:rsidR="003D320F">
        <w:rPr>
          <w:rStyle w:val="ac"/>
        </w:rPr>
        <w:commentReference w:id="61"/>
      </w:r>
      <w:r>
        <w:rPr>
          <w:rFonts w:hint="eastAsia"/>
        </w:rPr>
        <w:t>に（</w:t>
      </w:r>
      <w:r>
        <w:rPr>
          <w:rFonts w:hint="eastAsia"/>
        </w:rPr>
        <w:t>GPL/LGPL</w:t>
      </w:r>
      <w:r>
        <w:rPr>
          <w:rFonts w:hint="eastAsia"/>
        </w:rPr>
        <w:t>ファミリのライセンスに限る）</w:t>
      </w:r>
    </w:p>
    <w:p w14:paraId="2F45D910" w14:textId="1AEFF8CB" w:rsidR="009240C3" w:rsidRDefault="003D320F" w:rsidP="00554405">
      <w:pPr>
        <w:pStyle w:val="a3"/>
        <w:numPr>
          <w:ilvl w:val="0"/>
          <w:numId w:val="10"/>
        </w:numPr>
        <w:ind w:leftChars="0"/>
      </w:pPr>
      <w:r>
        <w:rPr>
          <w:rFonts w:hint="eastAsia"/>
        </w:rPr>
        <w:t>問題となっているオープンソースソフトウェアのバイナリの配布を、</w:t>
      </w:r>
      <w:r w:rsidR="005D4E1C">
        <w:rPr>
          <w:rFonts w:hint="eastAsia"/>
        </w:rPr>
        <w:t>関連のソースコ</w:t>
      </w:r>
      <w:r w:rsidR="005D4E1C">
        <w:rPr>
          <w:rFonts w:hint="eastAsia"/>
        </w:rPr>
        <w:lastRenderedPageBreak/>
        <w:t>ードが開示されるまで、あるいはコンプライアンス違反で影響を受けた特定顧客が利用可能となるまで差し止め</w:t>
      </w:r>
    </w:p>
    <w:p w14:paraId="03284696" w14:textId="3284E2AA" w:rsidR="005D4E1C" w:rsidRPr="00554405" w:rsidRDefault="005D4E1C" w:rsidP="00554405">
      <w:pPr>
        <w:pStyle w:val="a3"/>
        <w:numPr>
          <w:ilvl w:val="0"/>
          <w:numId w:val="10"/>
        </w:numPr>
        <w:ind w:leftChars="0"/>
      </w:pPr>
      <w:r>
        <w:rPr>
          <w:rFonts w:hint="eastAsia"/>
        </w:rPr>
        <w:t>いくつかの事件では、原告に対し非開示の額の金銭的対価</w:t>
      </w:r>
    </w:p>
    <w:p w14:paraId="4BEAA20D" w14:textId="6B7D2BE1" w:rsidR="00414136" w:rsidRDefault="005D4E1C" w:rsidP="00D37FB2">
      <w:r>
        <w:rPr>
          <w:rFonts w:hint="eastAsia"/>
        </w:rPr>
        <w:t>更に、コンプライアンス異議申し立てを受け、それが成功すると下記のコストを負うこととなる。</w:t>
      </w:r>
    </w:p>
    <w:p w14:paraId="6EAEB7EF" w14:textId="63C14B5D" w:rsidR="00292B7D" w:rsidRDefault="005D4E1C" w:rsidP="00292B7D">
      <w:pPr>
        <w:pStyle w:val="a3"/>
        <w:numPr>
          <w:ilvl w:val="0"/>
          <w:numId w:val="10"/>
        </w:numPr>
        <w:ind w:leftChars="0"/>
      </w:pPr>
      <w:r>
        <w:rPr>
          <w:rFonts w:hint="eastAsia"/>
        </w:rPr>
        <w:t>コンプライアンスの照会への対応として申し立て</w:t>
      </w:r>
      <w:r w:rsidR="00292B7D">
        <w:rPr>
          <w:rFonts w:hint="eastAsia"/>
        </w:rPr>
        <w:t>に応じた調査、問題のソースコードのデューデリジェンス、のための</w:t>
      </w:r>
      <w:r>
        <w:rPr>
          <w:rFonts w:hint="eastAsia"/>
        </w:rPr>
        <w:t>ディスカバリとデューデリジェンスの</w:t>
      </w:r>
      <w:r w:rsidR="00292B7D">
        <w:rPr>
          <w:rFonts w:hint="eastAsia"/>
        </w:rPr>
        <w:t>コスト</w:t>
      </w:r>
    </w:p>
    <w:p w14:paraId="65E3C94F" w14:textId="74DF3B52" w:rsidR="00292B7D" w:rsidRDefault="00292B7D" w:rsidP="005D4E1C">
      <w:pPr>
        <w:pStyle w:val="a3"/>
        <w:numPr>
          <w:ilvl w:val="0"/>
          <w:numId w:val="10"/>
        </w:numPr>
        <w:ind w:leftChars="0"/>
      </w:pPr>
      <w:r>
        <w:rPr>
          <w:rFonts w:hint="eastAsia"/>
        </w:rPr>
        <w:t>外部・内部のリーガルコスト</w:t>
      </w:r>
    </w:p>
    <w:p w14:paraId="32F3A4B9" w14:textId="3784BBB6" w:rsidR="00292B7D" w:rsidRDefault="00292B7D" w:rsidP="005D4E1C">
      <w:pPr>
        <w:pStyle w:val="a3"/>
        <w:numPr>
          <w:ilvl w:val="0"/>
          <w:numId w:val="10"/>
        </w:numPr>
        <w:ind w:leftChars="0"/>
      </w:pPr>
      <w:r>
        <w:rPr>
          <w:rFonts w:hint="eastAsia"/>
        </w:rPr>
        <w:t>ブランドや評判、信頼性へのダメージ</w:t>
      </w:r>
    </w:p>
    <w:p w14:paraId="048B4260" w14:textId="7919B75E" w:rsidR="00292B7D" w:rsidRPr="00554405" w:rsidRDefault="00292B7D" w:rsidP="00292B7D">
      <w:r>
        <w:rPr>
          <w:rFonts w:hint="eastAsia"/>
        </w:rPr>
        <w:t>ほぼすべての事件において、オープンソースライセンス上の義務違反は面目の失墜、否定的な記事、オープンソースコミュニティとの関係悪化を招いている。</w:t>
      </w:r>
    </w:p>
    <w:p w14:paraId="3C094422" w14:textId="77777777" w:rsidR="005D4E1C" w:rsidRPr="00292B7D" w:rsidRDefault="005D4E1C" w:rsidP="00D37FB2"/>
    <w:p w14:paraId="1CD4BB07" w14:textId="3EF26098" w:rsidR="00414136" w:rsidRPr="00292B7D" w:rsidRDefault="00292B7D" w:rsidP="00D37FB2">
      <w:pPr>
        <w:rPr>
          <w:b/>
        </w:rPr>
      </w:pPr>
      <w:r w:rsidRPr="00292B7D">
        <w:rPr>
          <w:rFonts w:hint="eastAsia"/>
          <w:b/>
        </w:rPr>
        <w:t>関係は</w:t>
      </w:r>
      <w:r>
        <w:rPr>
          <w:rFonts w:hint="eastAsia"/>
          <w:b/>
        </w:rPr>
        <w:t>大事</w:t>
      </w:r>
    </w:p>
    <w:p w14:paraId="276A7583" w14:textId="0FF64719" w:rsidR="00292B7D" w:rsidRPr="00292B7D" w:rsidRDefault="00292B7D" w:rsidP="00D37FB2">
      <w:r>
        <w:rPr>
          <w:rFonts w:hint="eastAsia"/>
        </w:rPr>
        <w:t>オープンソースソフトウェアを自社製品で利用する企業は、利用しているコードを開発し維持七得るオープンソースコミュニティと良い関係を持ち、維持することが望ましい。オープンソースプロジェクトのコミュニティは企業が</w:t>
      </w:r>
      <w:r w:rsidR="00B25381">
        <w:rPr>
          <w:rFonts w:hint="eastAsia"/>
        </w:rPr>
        <w:t>自社製品に含まれるオープンソースソフトウェアのライセンスを尊重すると期待している。その方向に動き、オープンかつ正直な関係を気づくことは大いに価値がある。</w:t>
      </w:r>
    </w:p>
    <w:p w14:paraId="3A2AEC8B" w14:textId="77777777" w:rsidR="00292B7D" w:rsidRDefault="00292B7D" w:rsidP="00D37FB2"/>
    <w:p w14:paraId="7C9B4B34" w14:textId="15458776" w:rsidR="00292B7D" w:rsidRPr="00292B7D" w:rsidRDefault="00292B7D" w:rsidP="00D37FB2">
      <w:pPr>
        <w:rPr>
          <w:b/>
        </w:rPr>
      </w:pPr>
      <w:r w:rsidRPr="00292B7D">
        <w:rPr>
          <w:rFonts w:hint="eastAsia"/>
          <w:b/>
        </w:rPr>
        <w:t>訓練は重要</w:t>
      </w:r>
    </w:p>
    <w:p w14:paraId="6CA112EF" w14:textId="46195370" w:rsidR="00292B7D" w:rsidRDefault="00B25381" w:rsidP="00D37FB2">
      <w:r>
        <w:rPr>
          <w:rFonts w:hint="eastAsia"/>
        </w:rPr>
        <w:t>訓練はコンプライアンスプログラムにおいて</w:t>
      </w:r>
      <w:r w:rsidR="00EC42FB">
        <w:rPr>
          <w:rFonts w:hint="eastAsia"/>
        </w:rPr>
        <w:t>必須の</w:t>
      </w:r>
      <w:r>
        <w:rPr>
          <w:rFonts w:hint="eastAsia"/>
        </w:rPr>
        <w:t>構成要素であり、オープンソースソフトウェアの利用を律するポリシーを従業員がよく理解する礎となる。ソフトウェアに関わる全職員が企業のポリシーとプロセスを理解する必要がある。企業はそうした教育を公式・非公式の教育で提供することが多い。</w:t>
      </w:r>
    </w:p>
    <w:p w14:paraId="7612486B" w14:textId="77777777" w:rsidR="00B25381" w:rsidRDefault="00B25381" w:rsidP="00D37FB2"/>
    <w:p w14:paraId="7B7656B3" w14:textId="2F8FA769" w:rsidR="00B25381" w:rsidRPr="00B25381" w:rsidRDefault="00B25381" w:rsidP="00B25381">
      <w:pPr>
        <w:pStyle w:val="a3"/>
        <w:numPr>
          <w:ilvl w:val="0"/>
          <w:numId w:val="1"/>
        </w:numPr>
        <w:ind w:leftChars="0"/>
        <w:rPr>
          <w:b/>
          <w:sz w:val="28"/>
        </w:rPr>
      </w:pPr>
      <w:r w:rsidRPr="00B25381">
        <w:rPr>
          <w:rFonts w:hint="eastAsia"/>
          <w:b/>
          <w:sz w:val="28"/>
        </w:rPr>
        <w:t>オープンソース管理プログラムの確立</w:t>
      </w:r>
    </w:p>
    <w:p w14:paraId="3A1A7A20" w14:textId="7468CEEF" w:rsidR="00B25381" w:rsidRDefault="00867105" w:rsidP="00B25381">
      <w:r>
        <w:rPr>
          <w:rFonts w:hint="eastAsia"/>
        </w:rPr>
        <w:t>オープンソース管理プログラムはオープンソースソフトウェアの全ての側面、その選択、承認、利用、配布、監査、インベントリ、訓練、コミュニティとの関わり、広報等々の体系を定める。本賞はオープンソース管理プログラムの様々な構成要素を概観し、新しいコンプライアンスプログラム策定における難しさを概説し、そうした難しさを克服する方法を述べる。</w:t>
      </w:r>
    </w:p>
    <w:p w14:paraId="73D7A992" w14:textId="77777777" w:rsidR="00867105" w:rsidRDefault="00867105" w:rsidP="00B25381"/>
    <w:p w14:paraId="339144E5" w14:textId="201F9BF5" w:rsidR="00867105" w:rsidRPr="00494FF6" w:rsidRDefault="00867105" w:rsidP="00B25381">
      <w:pPr>
        <w:rPr>
          <w:b/>
          <w:sz w:val="24"/>
        </w:rPr>
      </w:pPr>
      <w:commentRangeStart w:id="62"/>
      <w:r w:rsidRPr="00494FF6">
        <w:rPr>
          <w:rFonts w:hint="eastAsia"/>
          <w:b/>
          <w:sz w:val="24"/>
          <w:highlight w:val="yellow"/>
        </w:rPr>
        <w:t>オープンソースコンプライアンスプログラム</w:t>
      </w:r>
      <w:commentRangeEnd w:id="62"/>
      <w:r w:rsidR="00EF0620" w:rsidRPr="00494FF6">
        <w:rPr>
          <w:rStyle w:val="ac"/>
          <w:sz w:val="21"/>
        </w:rPr>
        <w:commentReference w:id="62"/>
      </w:r>
    </w:p>
    <w:p w14:paraId="24CBFB36" w14:textId="1F82425A" w:rsidR="00B25381" w:rsidRDefault="00EF0620" w:rsidP="00B25381">
      <w:r>
        <w:rPr>
          <w:rFonts w:hint="eastAsia"/>
        </w:rPr>
        <w:t>最初に、成功するオープンソースコンプライアンスプログラムでコアとなる構成要素を概観する。</w:t>
      </w:r>
      <w:commentRangeStart w:id="63"/>
      <w:r>
        <w:rPr>
          <w:rFonts w:hint="eastAsia"/>
        </w:rPr>
        <w:t>本章と図</w:t>
      </w:r>
      <w:r>
        <w:rPr>
          <w:rFonts w:hint="eastAsia"/>
        </w:rPr>
        <w:t>4</w:t>
      </w:r>
      <w:r>
        <w:rPr>
          <w:rFonts w:hint="eastAsia"/>
        </w:rPr>
        <w:t>にこれら構成要素の概観を示す</w:t>
      </w:r>
      <w:commentRangeEnd w:id="63"/>
      <w:r>
        <w:rPr>
          <w:rStyle w:val="ac"/>
        </w:rPr>
        <w:commentReference w:id="63"/>
      </w:r>
      <w:r>
        <w:rPr>
          <w:rFonts w:hint="eastAsia"/>
        </w:rPr>
        <w:t>。</w:t>
      </w:r>
    </w:p>
    <w:p w14:paraId="77AEC1CB" w14:textId="77777777" w:rsidR="00867105" w:rsidRPr="001449B5" w:rsidRDefault="00867105" w:rsidP="00B25381"/>
    <w:p w14:paraId="064D8701" w14:textId="52A1F7A0" w:rsidR="00867105" w:rsidRDefault="00EF0620" w:rsidP="00B25381">
      <w:r>
        <w:rPr>
          <w:rFonts w:hint="eastAsia"/>
        </w:rPr>
        <w:t xml:space="preserve">図４　</w:t>
      </w:r>
      <w:commentRangeStart w:id="64"/>
      <w:r w:rsidRPr="004B6136">
        <w:rPr>
          <w:rFonts w:hint="eastAsia"/>
          <w:highlight w:val="yellow"/>
        </w:rPr>
        <w:t>オープンソース</w:t>
      </w:r>
      <w:commentRangeEnd w:id="64"/>
      <w:r w:rsidR="004B6136">
        <w:rPr>
          <w:rStyle w:val="ac"/>
        </w:rPr>
        <w:commentReference w:id="64"/>
      </w:r>
      <w:r w:rsidRPr="004B6136">
        <w:rPr>
          <w:rFonts w:hint="eastAsia"/>
          <w:highlight w:val="yellow"/>
        </w:rPr>
        <w:t>管理プログラムの必須構成要素</w:t>
      </w:r>
    </w:p>
    <w:p w14:paraId="0354F685" w14:textId="1E80E45A" w:rsidR="004B6136" w:rsidRDefault="004B6136" w:rsidP="00B25381"/>
    <w:p w14:paraId="25F18FE3" w14:textId="1EAD644E" w:rsidR="00494FF6" w:rsidRDefault="00494FF6" w:rsidP="00B25381">
      <w:pPr>
        <w:rPr>
          <w:b/>
        </w:rPr>
      </w:pPr>
      <w:r w:rsidRPr="00494FF6">
        <w:rPr>
          <w:rFonts w:hint="eastAsia"/>
          <w:b/>
        </w:rPr>
        <w:t>コンプライアンス戦略</w:t>
      </w:r>
    </w:p>
    <w:p w14:paraId="1F080F7E" w14:textId="30586356" w:rsidR="00737EA3" w:rsidRDefault="00494FF6" w:rsidP="00B25381">
      <w:r>
        <w:rPr>
          <w:rFonts w:hint="eastAsia"/>
        </w:rPr>
        <w:t>オープンソースコンプライアンス戦略は</w:t>
      </w:r>
      <w:r w:rsidR="009C16F9">
        <w:rPr>
          <w:rFonts w:hint="eastAsia"/>
        </w:rPr>
        <w:t>、ポリシーやプロセスの</w:t>
      </w:r>
      <w:commentRangeStart w:id="65"/>
      <w:r w:rsidR="009C16F9">
        <w:rPr>
          <w:rFonts w:hint="eastAsia"/>
        </w:rPr>
        <w:t>実装</w:t>
      </w:r>
      <w:commentRangeEnd w:id="65"/>
      <w:r w:rsidR="00E41F68">
        <w:rPr>
          <w:rStyle w:val="ac"/>
        </w:rPr>
        <w:commentReference w:id="65"/>
      </w:r>
      <w:r w:rsidR="009C16F9">
        <w:rPr>
          <w:rFonts w:hint="eastAsia"/>
        </w:rPr>
        <w:t>の主たる側面について、ビジネスに立脚してコンセンサスを推し進めるものである。こうしたハイレベルなコンセンサスに基づかずにポリシーや</w:t>
      </w:r>
      <w:commentRangeStart w:id="66"/>
      <w:r w:rsidR="009C16F9" w:rsidRPr="009C16F9">
        <w:rPr>
          <w:rFonts w:hint="eastAsia"/>
          <w:highlight w:val="yellow"/>
        </w:rPr>
        <w:t>プロセス</w:t>
      </w:r>
      <w:commentRangeEnd w:id="66"/>
      <w:r w:rsidR="009C16F9">
        <w:rPr>
          <w:rStyle w:val="ac"/>
        </w:rPr>
        <w:commentReference w:id="66"/>
      </w:r>
      <w:r w:rsidR="001449B5">
        <w:rPr>
          <w:rFonts w:hint="eastAsia"/>
          <w:highlight w:val="yellow"/>
        </w:rPr>
        <w:t>の</w:t>
      </w:r>
      <w:r w:rsidR="009C16F9">
        <w:rPr>
          <w:rFonts w:hint="eastAsia"/>
          <w:highlight w:val="yellow"/>
        </w:rPr>
        <w:t>実装</w:t>
      </w:r>
      <w:r w:rsidR="009C16F9">
        <w:rPr>
          <w:rFonts w:hint="eastAsia"/>
        </w:rPr>
        <w:t>の細部について社内合意しようとすると、不可能とは言わないまでも非常な困難に直面する。コンプライアンス戦略はコンプライアンスを確保するために行うべきことを定め、</w:t>
      </w:r>
      <w:r w:rsidR="00737EA3">
        <w:rPr>
          <w:rFonts w:hint="eastAsia"/>
        </w:rPr>
        <w:t>職員のオープンソースソフトウェアの扱いを統べる原則を与える。オープンソースの承認、取得</w:t>
      </w:r>
      <w:commentRangeStart w:id="67"/>
      <w:r w:rsidR="00737EA3">
        <w:rPr>
          <w:rFonts w:hint="eastAsia"/>
        </w:rPr>
        <w:t xml:space="preserve"> (acquisition)</w:t>
      </w:r>
      <w:commentRangeEnd w:id="67"/>
      <w:r w:rsidR="00737EA3">
        <w:rPr>
          <w:rStyle w:val="ac"/>
        </w:rPr>
        <w:commentReference w:id="67"/>
      </w:r>
      <w:r w:rsidR="00737EA3">
        <w:rPr>
          <w:rFonts w:hint="eastAsia"/>
        </w:rPr>
        <w:t xml:space="preserve">, </w:t>
      </w:r>
      <w:r w:rsidR="00737EA3">
        <w:rPr>
          <w:rFonts w:hint="eastAsia"/>
        </w:rPr>
        <w:t>利用、オープンソースライセンスを含むかオープンソースラインセンスに基づいてライセンスされたソフトウェアをリリースする方法、の正式なプロセスも本戦略に含まれる。</w:t>
      </w:r>
    </w:p>
    <w:p w14:paraId="12C82766" w14:textId="77777777" w:rsidR="00737EA3" w:rsidRDefault="00737EA3" w:rsidP="00B25381"/>
    <w:p w14:paraId="239C1F84" w14:textId="107BE255" w:rsidR="00737EA3" w:rsidRPr="00737EA3" w:rsidRDefault="00737EA3" w:rsidP="00B25381">
      <w:pPr>
        <w:rPr>
          <w:b/>
        </w:rPr>
      </w:pPr>
      <w:r w:rsidRPr="00737EA3">
        <w:rPr>
          <w:rFonts w:hint="eastAsia"/>
          <w:b/>
        </w:rPr>
        <w:t>照会応答戦略</w:t>
      </w:r>
    </w:p>
    <w:p w14:paraId="692D4D83" w14:textId="75C963F2" w:rsidR="00FE0DB2" w:rsidRDefault="001449B5" w:rsidP="00B25381">
      <w:r>
        <w:rPr>
          <w:rFonts w:hint="eastAsia"/>
        </w:rPr>
        <w:t>照会</w:t>
      </w:r>
      <w:r w:rsidR="00B44999">
        <w:rPr>
          <w:rFonts w:hint="eastAsia"/>
        </w:rPr>
        <w:t>応答戦略は、コンプライアンスが問われた時に行うべきことを定める。企業は</w:t>
      </w:r>
      <w:r>
        <w:rPr>
          <w:rFonts w:hint="eastAsia"/>
        </w:rPr>
        <w:t>時として</w:t>
      </w:r>
      <w:r w:rsidR="00B44999">
        <w:rPr>
          <w:rFonts w:hint="eastAsia"/>
        </w:rPr>
        <w:t>悪評（</w:t>
      </w:r>
      <w:r>
        <w:rPr>
          <w:rFonts w:hint="eastAsia"/>
        </w:rPr>
        <w:t>場合によっては</w:t>
      </w:r>
      <w:r w:rsidR="00B44999">
        <w:rPr>
          <w:rFonts w:hint="eastAsia"/>
        </w:rPr>
        <w:t>正式な申し立て）を、コンプライアンスについての追加情報提供の要請を無視したり、コンプライアンスの照会を扱う方法を知らなかったり、オープンソースコンプライアンスプログラムが欠落していたり不十分だったり、単に照会者と協力しなかったために、受けてきた。こうしたアプローチは関係者のだれにとっても実り</w:t>
      </w:r>
      <w:r>
        <w:rPr>
          <w:rFonts w:hint="eastAsia"/>
        </w:rPr>
        <w:t>や</w:t>
      </w:r>
      <w:r w:rsidR="00B44999">
        <w:rPr>
          <w:rFonts w:hint="eastAsia"/>
        </w:rPr>
        <w:t>利益を生</w:t>
      </w:r>
      <w:r>
        <w:rPr>
          <w:rFonts w:hint="eastAsia"/>
        </w:rPr>
        <w:t>ま</w:t>
      </w:r>
      <w:r w:rsidR="00B44999">
        <w:rPr>
          <w:rFonts w:hint="eastAsia"/>
        </w:rPr>
        <w:t>ない。従って企業は照会を受けとり、受領したことを応答し、照会者に検討することを伝え、現実的なフォローアップの日程を</w:t>
      </w:r>
      <w:r w:rsidR="00FE0DB2">
        <w:rPr>
          <w:rFonts w:hint="eastAsia"/>
        </w:rPr>
        <w:t>通知する方法を定めるべきである。後ろの章で、オープンソースコンプライアンスに対する照会を扱うシンプルなプロセスについて述べる。</w:t>
      </w:r>
    </w:p>
    <w:p w14:paraId="1A6D56BB" w14:textId="77777777" w:rsidR="00FE0DB2" w:rsidRPr="00737EA3" w:rsidRDefault="00FE0DB2" w:rsidP="00B25381"/>
    <w:p w14:paraId="51C50A64" w14:textId="2F451987" w:rsidR="004B6136" w:rsidRPr="004B6136" w:rsidRDefault="00316F3F" w:rsidP="00B25381">
      <w:pPr>
        <w:rPr>
          <w:b/>
        </w:rPr>
      </w:pPr>
      <w:r>
        <w:rPr>
          <w:rFonts w:hint="eastAsia"/>
          <w:b/>
        </w:rPr>
        <w:t>ポリシーとプロセス</w:t>
      </w:r>
    </w:p>
    <w:p w14:paraId="3088019D" w14:textId="62C56CBB" w:rsidR="004B6136" w:rsidRDefault="00316F3F" w:rsidP="00B25381">
      <w:r>
        <w:rPr>
          <w:rFonts w:hint="eastAsia"/>
        </w:rPr>
        <w:t>オープンソースコンプライアンスポリシーとは、</w:t>
      </w:r>
      <w:r w:rsidR="001449B5">
        <w:rPr>
          <w:rFonts w:hint="eastAsia"/>
        </w:rPr>
        <w:t>オープンソースソフトウェアの管理（利用と</w:t>
      </w:r>
      <w:r w:rsidR="00CD32DE">
        <w:rPr>
          <w:rFonts w:hint="eastAsia"/>
        </w:rPr>
        <w:t>寄付</w:t>
      </w:r>
      <w:r w:rsidR="001449B5">
        <w:rPr>
          <w:rFonts w:hint="eastAsia"/>
        </w:rPr>
        <w:t>の双方）を取り仕切るルール群である。</w:t>
      </w:r>
      <w:r w:rsidR="00CD32DE">
        <w:rPr>
          <w:rFonts w:hint="eastAsia"/>
        </w:rPr>
        <w:t>プロセスとは、日々の業務にこれらルール群を実装するかを詳細に列挙したものである。コンプライアンスポリシーとプロセスがオープンソースソフトウェアの様々な側面、利用、寄付、監査、配布を取り仕切る。図５（次ページ）はコンプライアンスプロセスの例を図示したもので、個々のソフトウェアコンポーネントがデューデリジェンスの一環として通るべき</w:t>
      </w:r>
      <w:r w:rsidR="00CD2856">
        <w:rPr>
          <w:rFonts w:hint="eastAsia"/>
        </w:rPr>
        <w:t>様々なステップを示している。このプロセスの詳細は後ろの章で述べる。</w:t>
      </w:r>
    </w:p>
    <w:p w14:paraId="4AE928A9" w14:textId="77777777" w:rsidR="00CD2856" w:rsidRDefault="00CD2856" w:rsidP="00B25381"/>
    <w:p w14:paraId="6DC9B65B" w14:textId="2047B45F" w:rsidR="00CD2856" w:rsidRDefault="00CD2856" w:rsidP="00B25381">
      <w:r>
        <w:rPr>
          <w:rFonts w:hint="eastAsia"/>
        </w:rPr>
        <w:t>図５：コンプライアンスデューデリジェンスプロセスの例</w:t>
      </w:r>
    </w:p>
    <w:p w14:paraId="08F11176" w14:textId="05674A31" w:rsidR="00316F3F" w:rsidRDefault="00316F3F" w:rsidP="00B25381"/>
    <w:p w14:paraId="6695DF30" w14:textId="266029DA" w:rsidR="00CD2856" w:rsidRPr="00CD2856" w:rsidRDefault="00CD2856" w:rsidP="00B25381">
      <w:pPr>
        <w:rPr>
          <w:b/>
        </w:rPr>
      </w:pPr>
      <w:r w:rsidRPr="00CD2856">
        <w:rPr>
          <w:rFonts w:hint="eastAsia"/>
          <w:b/>
        </w:rPr>
        <w:t>コンプライアンスチーム</w:t>
      </w:r>
    </w:p>
    <w:p w14:paraId="23377EF0" w14:textId="1060CFE2" w:rsidR="00316F3F" w:rsidRDefault="00CD2856" w:rsidP="00B25381">
      <w:r>
        <w:rPr>
          <w:rFonts w:hint="eastAsia"/>
        </w:rPr>
        <w:t>オープンソースコンプライアンスチームとは、オープンソースコンプライアンスを確実に</w:t>
      </w:r>
      <w:r>
        <w:rPr>
          <w:rFonts w:hint="eastAsia"/>
        </w:rPr>
        <w:lastRenderedPageBreak/>
        <w:t>行うため様々な分野の人々を集めたチームである。コアとなるのはオープンソース評価委員会</w:t>
      </w:r>
      <w:r>
        <w:rPr>
          <w:rFonts w:hint="eastAsia"/>
        </w:rPr>
        <w:t xml:space="preserve"> (Open Source Review Board, OSRB) </w:t>
      </w:r>
      <w:r>
        <w:rPr>
          <w:rFonts w:hint="eastAsia"/>
        </w:rPr>
        <w:t>と呼ばれることが多い委員会で、エンジニアリング</w:t>
      </w:r>
      <w:r w:rsidR="00713754">
        <w:rPr>
          <w:rFonts w:hint="eastAsia"/>
        </w:rPr>
        <w:t>、</w:t>
      </w:r>
      <w:r>
        <w:rPr>
          <w:rFonts w:hint="eastAsia"/>
        </w:rPr>
        <w:t>製品のチームの代表者たち、一人以上の法務顧問、</w:t>
      </w:r>
      <w:r w:rsidR="00A82130">
        <w:rPr>
          <w:rFonts w:hint="eastAsia"/>
        </w:rPr>
        <w:t>そしてコンプライアンスオフィサーから構成される。拡大チームは様々な部門からコンプライアンス活動のため随時加わる人々で、文書作成、サプライチェーン、</w:t>
      </w:r>
      <w:del w:id="68" w:author="0000010811070" w:date="2017-06-23T15:14:00Z">
        <w:r w:rsidR="00A82130" w:rsidDel="00C13583">
          <w:rPr>
            <w:rFonts w:hint="eastAsia"/>
          </w:rPr>
          <w:delText>全社開発</w:delText>
        </w:r>
      </w:del>
      <w:commentRangeStart w:id="69"/>
      <w:ins w:id="70" w:author="0000010811070" w:date="2017-06-23T15:14:00Z">
        <w:r w:rsidR="00C13583">
          <w:rPr>
            <w:rFonts w:hint="eastAsia"/>
          </w:rPr>
          <w:t>企業買収</w:t>
        </w:r>
      </w:ins>
      <w:commentRangeEnd w:id="69"/>
      <w:r w:rsidR="00BD1D9F">
        <w:rPr>
          <w:rStyle w:val="ac"/>
        </w:rPr>
        <w:commentReference w:id="69"/>
      </w:r>
      <w:r w:rsidR="00A82130">
        <w:rPr>
          <w:rFonts w:hint="eastAsia"/>
        </w:rPr>
        <w:t>、</w:t>
      </w:r>
      <w:r w:rsidR="00A82130">
        <w:rPr>
          <w:rFonts w:hint="eastAsia"/>
        </w:rPr>
        <w:t>IT</w:t>
      </w:r>
      <w:r w:rsidR="00A82130">
        <w:rPr>
          <w:rFonts w:hint="eastAsia"/>
        </w:rPr>
        <w:t>、ローカル化、オープンソース幹部会議</w:t>
      </w:r>
      <w:r w:rsidR="00A82130">
        <w:rPr>
          <w:rFonts w:hint="eastAsia"/>
        </w:rPr>
        <w:t xml:space="preserve"> (Open Source Executive Committee, OSEC)</w:t>
      </w:r>
      <w:r w:rsidR="00A82130">
        <w:rPr>
          <w:rFonts w:hint="eastAsia"/>
        </w:rPr>
        <w:t>らが含まれる。ただし拡大チームのメンバはコアチームと違い、</w:t>
      </w:r>
      <w:r w:rsidR="00A82130">
        <w:rPr>
          <w:rFonts w:hint="eastAsia"/>
        </w:rPr>
        <w:t>OSRB</w:t>
      </w:r>
      <w:r w:rsidR="00A82130">
        <w:rPr>
          <w:rFonts w:hint="eastAsia"/>
        </w:rPr>
        <w:t>から仕事を委任された時だけ</w:t>
      </w:r>
      <w:r w:rsidR="00713754">
        <w:rPr>
          <w:rFonts w:hint="eastAsia"/>
        </w:rPr>
        <w:t>活動する。コンプライアンスに</w:t>
      </w:r>
      <w:r w:rsidR="00A82130">
        <w:rPr>
          <w:rFonts w:hint="eastAsia"/>
        </w:rPr>
        <w:t>常時携わるわけではない。</w:t>
      </w:r>
      <w:r w:rsidR="00713754">
        <w:rPr>
          <w:rFonts w:hint="eastAsia"/>
        </w:rPr>
        <w:t>第３章ではオープンソースコンプライアンスを達成するための個々の人間の役割と責任について詳述する。</w:t>
      </w:r>
    </w:p>
    <w:p w14:paraId="230D70F7" w14:textId="13D4CEDD" w:rsidR="00316F3F" w:rsidRDefault="00713754" w:rsidP="00B25381">
      <w:r>
        <w:rPr>
          <w:rFonts w:hint="eastAsia"/>
        </w:rPr>
        <w:t>図６（次ページ）はコンプライアンス達成のためのこれら二つ、コアチームと拡大チーム、を図示している。</w:t>
      </w:r>
    </w:p>
    <w:p w14:paraId="6610A942" w14:textId="77777777" w:rsidR="00713754" w:rsidRDefault="00713754" w:rsidP="00B25381"/>
    <w:p w14:paraId="283A32ED" w14:textId="6F6A24D7" w:rsidR="00713754" w:rsidRDefault="00713754" w:rsidP="00B25381">
      <w:r>
        <w:rPr>
          <w:rFonts w:hint="eastAsia"/>
        </w:rPr>
        <w:t>図６：オープンソースコンプライアンスを確かなものとする個人とチーム</w:t>
      </w:r>
    </w:p>
    <w:p w14:paraId="56143FDE" w14:textId="77777777" w:rsidR="00713754" w:rsidRDefault="00713754" w:rsidP="00B25381"/>
    <w:p w14:paraId="61E319EA" w14:textId="6FDDA9B1" w:rsidR="00713754" w:rsidRPr="00713754" w:rsidRDefault="00713754" w:rsidP="00B25381">
      <w:pPr>
        <w:rPr>
          <w:b/>
        </w:rPr>
      </w:pPr>
      <w:r w:rsidRPr="00713754">
        <w:rPr>
          <w:rFonts w:hint="eastAsia"/>
          <w:b/>
        </w:rPr>
        <w:t>ツール</w:t>
      </w:r>
    </w:p>
    <w:p w14:paraId="5D61F228" w14:textId="44795FDA" w:rsidR="00713754" w:rsidRDefault="00263275" w:rsidP="00B25381">
      <w:r>
        <w:rPr>
          <w:rFonts w:hint="eastAsia"/>
        </w:rPr>
        <w:t>オープンソースコンプライアンスチームはツールを使うことでソースコードの監査、オープンソースコードとそのライセンスの発見、が自動化され楽になる。こうしたツールには</w:t>
      </w:r>
    </w:p>
    <w:p w14:paraId="7F5F137F" w14:textId="74C750E8" w:rsidR="00263275" w:rsidRDefault="00263275" w:rsidP="00263275">
      <w:pPr>
        <w:pStyle w:val="a3"/>
        <w:numPr>
          <w:ilvl w:val="0"/>
          <w:numId w:val="12"/>
        </w:numPr>
        <w:ind w:leftChars="0"/>
      </w:pPr>
      <w:r>
        <w:rPr>
          <w:rFonts w:hint="eastAsia"/>
        </w:rPr>
        <w:t>コンプライアンスプロジェクト管理ツール、コンプライアンスプロジェクトを管理し、タスクやリソースを追跡</w:t>
      </w:r>
    </w:p>
    <w:p w14:paraId="1D77DD2D" w14:textId="6536E95A" w:rsidR="00263275" w:rsidRDefault="00263275" w:rsidP="00263275">
      <w:pPr>
        <w:pStyle w:val="a3"/>
        <w:numPr>
          <w:ilvl w:val="0"/>
          <w:numId w:val="12"/>
        </w:numPr>
        <w:ind w:leftChars="0"/>
      </w:pPr>
      <w:r>
        <w:rPr>
          <w:rFonts w:hint="eastAsia"/>
        </w:rPr>
        <w:t>ソフトウェアインベントリツール、個々のソフトウェアコンポーネント、バージョン、それを使用している製品、関連情報を継続的に追跡</w:t>
      </w:r>
    </w:p>
    <w:p w14:paraId="06A30B7F" w14:textId="6FF119B0" w:rsidR="00263275" w:rsidRDefault="00263275" w:rsidP="00263275">
      <w:pPr>
        <w:pStyle w:val="a3"/>
        <w:numPr>
          <w:ilvl w:val="0"/>
          <w:numId w:val="12"/>
        </w:numPr>
        <w:ind w:leftChars="0"/>
      </w:pPr>
      <w:r>
        <w:rPr>
          <w:rFonts w:hint="eastAsia"/>
        </w:rPr>
        <w:t>ソースコードとライセンスの識別ツール、ビルドするシステムに含まれるソースコードの由来とライセンスを特定</w:t>
      </w:r>
    </w:p>
    <w:p w14:paraId="0F73693B" w14:textId="0F955A98" w:rsidR="00263275" w:rsidRDefault="00263275" w:rsidP="00263275">
      <w:pPr>
        <w:pStyle w:val="a3"/>
        <w:numPr>
          <w:ilvl w:val="0"/>
          <w:numId w:val="12"/>
        </w:numPr>
        <w:ind w:leftChars="0"/>
      </w:pPr>
      <w:r>
        <w:rPr>
          <w:rFonts w:hint="eastAsia"/>
        </w:rPr>
        <w:t>リンク解析ツール、問題となる</w:t>
      </w:r>
      <w:r>
        <w:rPr>
          <w:rFonts w:hint="eastAsia"/>
        </w:rPr>
        <w:t>C/C++</w:t>
      </w:r>
      <w:r w:rsidR="00D544C6">
        <w:rPr>
          <w:rFonts w:hint="eastAsia"/>
        </w:rPr>
        <w:t>ソフトウェアコンポーネントと、</w:t>
      </w:r>
      <w:r>
        <w:rPr>
          <w:rFonts w:hint="eastAsia"/>
        </w:rPr>
        <w:t>製品に含まれる</w:t>
      </w:r>
      <w:r w:rsidR="00D544C6">
        <w:rPr>
          <w:rFonts w:hint="eastAsia"/>
        </w:rPr>
        <w:t>他のソフトウェアコンポーネントとの関係を特定。</w:t>
      </w:r>
      <w:r w:rsidR="007F088C">
        <w:rPr>
          <w:rFonts w:hint="eastAsia"/>
        </w:rPr>
        <w:t>本ツールを使うことで、企業のポリシーを満たさないソースコードパッケージとのリンクを発見できる。この</w:t>
      </w:r>
      <w:r w:rsidR="005A2FD2">
        <w:rPr>
          <w:rFonts w:hint="eastAsia"/>
        </w:rPr>
        <w:t>目標</w:t>
      </w:r>
      <w:r w:rsidR="007F088C">
        <w:rPr>
          <w:rFonts w:hint="eastAsia"/>
        </w:rPr>
        <w:t>は、プロプラエタリやサードパーティのソフトウェアコンポーネントにオープンソース上の義務が何ら及んでいないことの確定である。もしリンクが発見されたら、製造部門に対しバグチケットを発行し、問題と解決方法を記述する。</w:t>
      </w:r>
    </w:p>
    <w:p w14:paraId="3282FBF7" w14:textId="3837FB60" w:rsidR="007F088C" w:rsidRDefault="007F088C" w:rsidP="00263275">
      <w:pPr>
        <w:pStyle w:val="a3"/>
        <w:numPr>
          <w:ilvl w:val="0"/>
          <w:numId w:val="12"/>
        </w:numPr>
        <w:ind w:leftChars="0"/>
      </w:pPr>
      <w:r>
        <w:rPr>
          <w:rFonts w:hint="eastAsia"/>
        </w:rPr>
        <w:t>ソースコードのピアレビュー（査読）ツール、</w:t>
      </w:r>
      <w:r w:rsidR="00046B2B">
        <w:rPr>
          <w:rFonts w:hint="eastAsia"/>
        </w:rPr>
        <w:t>ライセンス上の義務を満たすための開示に先立ち</w:t>
      </w:r>
      <w:r>
        <w:rPr>
          <w:rFonts w:hint="eastAsia"/>
        </w:rPr>
        <w:t>オリジナルソースコードに対する変更をレビュー。</w:t>
      </w:r>
    </w:p>
    <w:p w14:paraId="2CEEAA60" w14:textId="55AF0F4E" w:rsidR="00046B2B" w:rsidRDefault="00046B2B" w:rsidP="00046B2B">
      <w:pPr>
        <w:pStyle w:val="a3"/>
        <w:numPr>
          <w:ilvl w:val="0"/>
          <w:numId w:val="12"/>
        </w:numPr>
        <w:ind w:leftChars="0"/>
      </w:pPr>
      <w:r>
        <w:rPr>
          <w:rFonts w:hint="eastAsia"/>
        </w:rPr>
        <w:t>部品表</w:t>
      </w:r>
      <w:r>
        <w:rPr>
          <w:rFonts w:hint="eastAsia"/>
        </w:rPr>
        <w:t xml:space="preserve"> (bill of material, BOM) </w:t>
      </w:r>
      <w:r>
        <w:rPr>
          <w:rFonts w:hint="eastAsia"/>
        </w:rPr>
        <w:t>差分ツール、二つの異なるビルドでの</w:t>
      </w:r>
      <w:r w:rsidR="00AB5718">
        <w:rPr>
          <w:rFonts w:hint="eastAsia"/>
        </w:rPr>
        <w:t>部品表</w:t>
      </w:r>
      <w:r>
        <w:rPr>
          <w:rFonts w:hint="eastAsia"/>
        </w:rPr>
        <w:t>の違いを</w:t>
      </w:r>
      <w:r w:rsidR="00AB5718">
        <w:rPr>
          <w:rFonts w:hint="eastAsia"/>
        </w:rPr>
        <w:t>特定。本ツールはコンプライアンス準拠作業を積み上げで行う場合に非常に有用である。</w:t>
      </w:r>
    </w:p>
    <w:p w14:paraId="756FD9BF" w14:textId="77777777" w:rsidR="00AB5718" w:rsidRDefault="00AB5718" w:rsidP="00AB5718"/>
    <w:p w14:paraId="6C329D42" w14:textId="417C119A" w:rsidR="00AB5718" w:rsidRPr="00AB5718" w:rsidRDefault="00AB5718" w:rsidP="00AB5718">
      <w:pPr>
        <w:rPr>
          <w:b/>
        </w:rPr>
      </w:pPr>
      <w:r w:rsidRPr="00AB5718">
        <w:rPr>
          <w:rFonts w:hint="eastAsia"/>
          <w:b/>
        </w:rPr>
        <w:t>ウェブ上のプレゼンス</w:t>
      </w:r>
    </w:p>
    <w:p w14:paraId="48A6CA34" w14:textId="411B5C7A" w:rsidR="00263275" w:rsidRDefault="00AB5718" w:rsidP="00B25381">
      <w:r>
        <w:rPr>
          <w:rFonts w:hint="eastAsia"/>
        </w:rPr>
        <w:lastRenderedPageBreak/>
        <w:t>企業はポータルを２方向で使う。一つは内向きに、企業内へ。もう一つは外向きに、社会とオープンソースコミュニティへの窓として。内部向けのポータルはコンプライアンスポリシー、ガイドライン、各種文書、訓練、通知、メーリングリストへのアクセスを提供する。外部向けのポータルは社会とオープンソースコミュニティに向けて公開のプラットフォームとなり、</w:t>
      </w:r>
      <w:r w:rsidR="00A53FAB">
        <w:rPr>
          <w:rFonts w:hint="eastAsia"/>
        </w:rPr>
        <w:t>またオープンソースのパッケージのソースコードや受領通知ほかの情報開示を投稿する場としてライセンス上の義務を履行する。</w:t>
      </w:r>
    </w:p>
    <w:p w14:paraId="51B778E1" w14:textId="77777777" w:rsidR="00A53FAB" w:rsidRDefault="00A53FAB" w:rsidP="00B25381"/>
    <w:p w14:paraId="06A5314C" w14:textId="22E4096C" w:rsidR="00A53FAB" w:rsidRPr="00A53FAB" w:rsidRDefault="00A53FAB" w:rsidP="00B25381">
      <w:pPr>
        <w:rPr>
          <w:b/>
        </w:rPr>
      </w:pPr>
      <w:r w:rsidRPr="00A53FAB">
        <w:rPr>
          <w:rFonts w:hint="eastAsia"/>
          <w:b/>
        </w:rPr>
        <w:t>教育</w:t>
      </w:r>
    </w:p>
    <w:p w14:paraId="7E528EA1" w14:textId="5D709000" w:rsidR="00170B1B" w:rsidRDefault="00A53FAB" w:rsidP="00B25381">
      <w:r>
        <w:rPr>
          <w:rFonts w:hint="eastAsia"/>
        </w:rPr>
        <w:t>教育はコンプライアンスプログラムにおいて必須の構成要素で、</w:t>
      </w:r>
      <w:r w:rsidR="005A2FD2">
        <w:rPr>
          <w:rFonts w:hint="eastAsia"/>
        </w:rPr>
        <w:t>オープンソースソフトウェアの利用を取り仕切るポリシーを従業員がよく理解する基礎となる。オープンソースとコンプライアンスの教育の目標は、公式非公式を問わず、オープンソースのポリシーや戦略、オープンソースのライセンス</w:t>
      </w:r>
      <w:r w:rsidR="00170B1B">
        <w:rPr>
          <w:rFonts w:hint="eastAsia"/>
        </w:rPr>
        <w:t>や、製品やソフトウェアポートフォリオにオープンソースソフトウェアに組み入れることの</w:t>
      </w:r>
      <w:r w:rsidR="005A2FD2">
        <w:rPr>
          <w:rFonts w:hint="eastAsia"/>
        </w:rPr>
        <w:t>ビジネス</w:t>
      </w:r>
      <w:r w:rsidR="00170B1B">
        <w:rPr>
          <w:rFonts w:hint="eastAsia"/>
        </w:rPr>
        <w:t>的、法的リスクについて共通理解を作り上げ、注意喚起することである。また</w:t>
      </w:r>
      <w:commentRangeStart w:id="71"/>
      <w:r w:rsidR="00C62DAE">
        <w:rPr>
          <w:rFonts w:hint="eastAsia"/>
        </w:rPr>
        <w:t>トレーニング</w:t>
      </w:r>
      <w:commentRangeEnd w:id="71"/>
      <w:r w:rsidR="00170B1B">
        <w:rPr>
          <w:rStyle w:val="ac"/>
        </w:rPr>
        <w:commentReference w:id="71"/>
      </w:r>
      <w:r w:rsidR="00170B1B">
        <w:rPr>
          <w:rFonts w:hint="eastAsia"/>
        </w:rPr>
        <w:t>は、企業内でコンプライアンスポリシーを広め推進し実施し、コンプライアンスの文化を育てる場となる。</w:t>
      </w:r>
    </w:p>
    <w:p w14:paraId="187FFADB" w14:textId="77777777" w:rsidR="00170B1B" w:rsidRDefault="00170B1B" w:rsidP="00B25381"/>
    <w:p w14:paraId="1ADD2697" w14:textId="2E93B31B" w:rsidR="00170B1B" w:rsidRDefault="00170B1B" w:rsidP="00B25381">
      <w:r>
        <w:rPr>
          <w:rFonts w:hint="eastAsia"/>
        </w:rPr>
        <w:t>公式の</w:t>
      </w:r>
      <w:commentRangeStart w:id="72"/>
      <w:r>
        <w:rPr>
          <w:rFonts w:hint="eastAsia"/>
        </w:rPr>
        <w:t>トレーニング</w:t>
      </w:r>
      <w:commentRangeEnd w:id="72"/>
      <w:r w:rsidR="00C62DAE">
        <w:rPr>
          <w:rStyle w:val="ac"/>
        </w:rPr>
        <w:commentReference w:id="72"/>
      </w:r>
    </w:p>
    <w:p w14:paraId="734AD2A5" w14:textId="7D4D5168" w:rsidR="00170B1B" w:rsidRDefault="00C62DAE" w:rsidP="00B25381">
      <w:r>
        <w:rPr>
          <w:rFonts w:hint="eastAsia"/>
        </w:rPr>
        <w:t>企業の規模やオープンソースの営利活動への浸透度合いに応じて、企業はオープンソースに携わる従業員に公式の講師によるトレーニングコースを命じ得る。実例でのトレーニングがその頂点となり得る。</w:t>
      </w:r>
    </w:p>
    <w:p w14:paraId="1A38F5F3" w14:textId="2E461488" w:rsidR="00C62DAE" w:rsidRDefault="00C62DAE" w:rsidP="00B25381">
      <w:r>
        <w:rPr>
          <w:rFonts w:hint="eastAsia"/>
        </w:rPr>
        <w:t>非公式のトレーニング</w:t>
      </w:r>
    </w:p>
    <w:p w14:paraId="518E7FB2" w14:textId="57F1200C" w:rsidR="00C62DAE" w:rsidRDefault="00C62DAE" w:rsidP="00B25381">
      <w:r>
        <w:rPr>
          <w:rFonts w:hint="eastAsia"/>
        </w:rPr>
        <w:t>非公式のトレーニングは下記のいずれか、あるいは全部を含む。</w:t>
      </w:r>
    </w:p>
    <w:p w14:paraId="32970607" w14:textId="0FAB1E0B" w:rsidR="00C62DAE" w:rsidRDefault="00C62DAE" w:rsidP="00C62DAE">
      <w:pPr>
        <w:pStyle w:val="a3"/>
        <w:numPr>
          <w:ilvl w:val="0"/>
          <w:numId w:val="12"/>
        </w:numPr>
        <w:ind w:leftChars="0"/>
      </w:pPr>
      <w:r>
        <w:rPr>
          <w:rFonts w:hint="eastAsia"/>
        </w:rPr>
        <w:t>ブラウンバッグセミナー（茶色鞄のセミナー）</w:t>
      </w:r>
      <w:r>
        <w:br/>
      </w:r>
      <w:r>
        <w:rPr>
          <w:rFonts w:hint="eastAsia"/>
        </w:rPr>
        <w:t>ブラウンバッグセミナーとは一般に、昼食時に従業員や招待者が行うプレゼンテーションである。</w:t>
      </w:r>
      <w:r w:rsidR="00236156">
        <w:rPr>
          <w:rFonts w:hint="eastAsia"/>
        </w:rPr>
        <w:t>こうしたセミナーの目標は、商用の製品や企業のソフトウェアポートフォリオの中にオープンソースを組み込むことの様々な側面について</w:t>
      </w:r>
      <w:r w:rsidR="00176F76">
        <w:rPr>
          <w:rFonts w:hint="eastAsia"/>
        </w:rPr>
        <w:t>講演</w:t>
      </w:r>
      <w:r w:rsidR="00236156">
        <w:rPr>
          <w:rFonts w:hint="eastAsia"/>
        </w:rPr>
        <w:t>し、議論を起こすことである。</w:t>
      </w:r>
      <w:r w:rsidR="00176F76">
        <w:rPr>
          <w:rFonts w:hint="eastAsia"/>
        </w:rPr>
        <w:t>こうしたセッションには企業のコンプライアンスプログラムやポリシー、プロセスを含めても良い。</w:t>
      </w:r>
    </w:p>
    <w:p w14:paraId="642A6FC8" w14:textId="06ACFBF8" w:rsidR="00176F76" w:rsidRDefault="00176F76" w:rsidP="00C62DAE">
      <w:pPr>
        <w:pStyle w:val="a3"/>
        <w:numPr>
          <w:ilvl w:val="0"/>
          <w:numId w:val="12"/>
        </w:numPr>
        <w:ind w:leftChars="0"/>
      </w:pPr>
      <w:r>
        <w:rPr>
          <w:rFonts w:hint="eastAsia"/>
        </w:rPr>
        <w:t>新人研修</w:t>
      </w:r>
      <w:r>
        <w:br/>
      </w:r>
      <w:r>
        <w:rPr>
          <w:rFonts w:hint="eastAsia"/>
        </w:rPr>
        <w:t>時にはコンプライアンスオフィサーが企業のコンプライアンスの努力、規則、ポリシー、プロセスを新人に対して研修の一部として講演し、必要となるオープンソースの管理上の情報（聞くべき人、</w:t>
      </w:r>
      <w:r w:rsidR="00A026FE">
        <w:rPr>
          <w:rFonts w:hint="eastAsia"/>
        </w:rPr>
        <w:t>訪れるべき内部のウェブサイト、オープンソースとコンプライアンスのトレーニングへの参加方法等々）を提供する。</w:t>
      </w:r>
    </w:p>
    <w:p w14:paraId="354B11F7" w14:textId="652FB9A5" w:rsidR="00A026FE" w:rsidRDefault="00A026FE" w:rsidP="00A026FE"/>
    <w:p w14:paraId="72F1E4E0" w14:textId="44D014C1" w:rsidR="00A026FE" w:rsidRPr="00A026FE" w:rsidRDefault="00A026FE" w:rsidP="00A026FE">
      <w:pPr>
        <w:rPr>
          <w:b/>
        </w:rPr>
      </w:pPr>
      <w:r w:rsidRPr="00A026FE">
        <w:rPr>
          <w:rFonts w:hint="eastAsia"/>
          <w:b/>
        </w:rPr>
        <w:t>自動化</w:t>
      </w:r>
    </w:p>
    <w:p w14:paraId="5867418D" w14:textId="6BF4253A" w:rsidR="00C62DAE" w:rsidRDefault="00A026FE" w:rsidP="00B25381">
      <w:r>
        <w:rPr>
          <w:rFonts w:hint="eastAsia"/>
        </w:rPr>
        <w:t>オープンソースソフトウェアを使いたい、寄付したい開発者はオンラインで申請し、適切な</w:t>
      </w:r>
      <w:r>
        <w:rPr>
          <w:rFonts w:hint="eastAsia"/>
        </w:rPr>
        <w:lastRenderedPageBreak/>
        <w:t>承認を得る必要がある。これは自動化されたオンラインシステム、通常はオープンソースコンプライアンスの管理を特に組み込んだワークフローに従うバグ追跡システムで行うのがベストである。</w:t>
      </w:r>
    </w:p>
    <w:p w14:paraId="50C0AE0D" w14:textId="77777777" w:rsidR="00A026FE" w:rsidRPr="00A026FE" w:rsidRDefault="00A026FE" w:rsidP="00B25381"/>
    <w:p w14:paraId="0BD24FA8" w14:textId="6E8F1ABF" w:rsidR="00170B1B" w:rsidRPr="00A026FE" w:rsidRDefault="00A026FE" w:rsidP="00B25381">
      <w:pPr>
        <w:rPr>
          <w:b/>
        </w:rPr>
      </w:pPr>
      <w:r w:rsidRPr="00A026FE">
        <w:rPr>
          <w:rFonts w:hint="eastAsia"/>
          <w:b/>
        </w:rPr>
        <w:t>メッセージの発信</w:t>
      </w:r>
    </w:p>
    <w:p w14:paraId="030204EE" w14:textId="3E3439B4" w:rsidR="00A026FE" w:rsidRDefault="00A026FE" w:rsidP="00B25381">
      <w:r>
        <w:rPr>
          <w:rFonts w:hint="eastAsia"/>
        </w:rPr>
        <w:t>メッセージの発信は内部向け、外部向けともコンプライアンスプログラムの必須の構成要素である。ここで最も重要なのは明確で首尾一貫していることで、内部</w:t>
      </w:r>
      <w:r w:rsidR="00BC37E5">
        <w:rPr>
          <w:rFonts w:hint="eastAsia"/>
        </w:rPr>
        <w:t>的</w:t>
      </w:r>
      <w:r>
        <w:rPr>
          <w:rFonts w:hint="eastAsia"/>
        </w:rPr>
        <w:t>に</w:t>
      </w:r>
      <w:r w:rsidR="00BC37E5">
        <w:rPr>
          <w:rFonts w:hint="eastAsia"/>
        </w:rPr>
        <w:t>従業員に</w:t>
      </w:r>
      <w:r>
        <w:rPr>
          <w:rFonts w:hint="eastAsia"/>
        </w:rPr>
        <w:t>対して</w:t>
      </w:r>
      <w:r w:rsidR="00BC37E5">
        <w:rPr>
          <w:rFonts w:hint="eastAsia"/>
        </w:rPr>
        <w:t>オープンソース関連の会社の目標や懸念事項を伝える場合も、外部に向け自社製品やソフトウェアスタックが利用しているオープンソースプロジェクトの開発者コミュニティに伝える場合も同様である。</w:t>
      </w:r>
    </w:p>
    <w:p w14:paraId="74969557" w14:textId="77777777" w:rsidR="00BC37E5" w:rsidRDefault="00BC37E5" w:rsidP="00B25381"/>
    <w:p w14:paraId="4FEC1A79" w14:textId="5E8832CE" w:rsidR="00BC37E5" w:rsidRPr="00BC37E5" w:rsidRDefault="00BC37E5" w:rsidP="00B25381">
      <w:pPr>
        <w:rPr>
          <w:b/>
        </w:rPr>
      </w:pPr>
      <w:commentRangeStart w:id="73"/>
      <w:r w:rsidRPr="00BC37E5">
        <w:rPr>
          <w:rFonts w:hint="eastAsia"/>
          <w:b/>
          <w:sz w:val="24"/>
        </w:rPr>
        <w:t>コンプライアンスの難しさと解決策</w:t>
      </w:r>
      <w:commentRangeEnd w:id="73"/>
      <w:r w:rsidR="001533BE">
        <w:rPr>
          <w:rStyle w:val="ac"/>
        </w:rPr>
        <w:commentReference w:id="73"/>
      </w:r>
    </w:p>
    <w:p w14:paraId="2B728142" w14:textId="2499349B" w:rsidR="005A2FD2" w:rsidRDefault="00BC37E5" w:rsidP="00B25381">
      <w:r>
        <w:rPr>
          <w:rFonts w:hint="eastAsia"/>
        </w:rPr>
        <w:t>企業でのコンプライアンスプログラムの確立では、ほぼ確実に困難に直面する。以下の説では最もありふれた困難を取り上げ、克服する方法を示唆する。</w:t>
      </w:r>
    </w:p>
    <w:p w14:paraId="2483DD7A" w14:textId="77777777" w:rsidR="00BC37E5" w:rsidRDefault="00BC37E5" w:rsidP="00B25381"/>
    <w:p w14:paraId="71D44984" w14:textId="3C229ACB" w:rsidR="00BC37E5" w:rsidRDefault="00BC37E5" w:rsidP="00B25381">
      <w:r>
        <w:rPr>
          <w:rFonts w:hint="eastAsia"/>
        </w:rPr>
        <w:t>コンプライアンスプログラムの作成</w:t>
      </w:r>
    </w:p>
    <w:p w14:paraId="4ABE0B94" w14:textId="20F9010C" w:rsidR="00BC37E5" w:rsidRDefault="00BC37E5" w:rsidP="00FA75B3">
      <w:r>
        <w:rPr>
          <w:rFonts w:hint="eastAsia"/>
        </w:rPr>
        <w:t>最初の難しさは、コンプライアンスプログラムやそれを支える</w:t>
      </w:r>
      <w:r w:rsidR="00E44C61">
        <w:rPr>
          <w:rFonts w:hint="eastAsia"/>
        </w:rPr>
        <w:t>（既存の）内部手続きのための</w:t>
      </w:r>
      <w:r>
        <w:rPr>
          <w:rFonts w:hint="eastAsia"/>
        </w:rPr>
        <w:t>インフラと、</w:t>
      </w:r>
      <w:r w:rsidR="00E44C61">
        <w:rPr>
          <w:rFonts w:hint="eastAsia"/>
        </w:rPr>
        <w:t>製品出荷やサービス開始の〆切とのバランスを取ることである。</w:t>
      </w:r>
      <w:r w:rsidR="00FA75B3">
        <w:rPr>
          <w:rFonts w:hint="eastAsia"/>
        </w:rPr>
        <w:t>こうした難しさを和らげ解決し、開発活動にとって重荷とは見做されない能率的なプログラム確立を助ける様々な手段がある。</w:t>
      </w:r>
    </w:p>
    <w:p w14:paraId="6AE19347" w14:textId="3AA9B86F" w:rsidR="00FA75B3" w:rsidRDefault="00FA75B3" w:rsidP="00FA75B3">
      <w:r>
        <w:rPr>
          <w:rFonts w:hint="eastAsia"/>
        </w:rPr>
        <w:t>解決策</w:t>
      </w:r>
    </w:p>
    <w:p w14:paraId="1C15519E" w14:textId="4965BF0B" w:rsidR="00FA75B3" w:rsidRDefault="00FA75B3" w:rsidP="00FA75B3">
      <w:r>
        <w:rPr>
          <w:rFonts w:hint="eastAsia"/>
        </w:rPr>
        <w:t>役員のサポート</w:t>
      </w:r>
    </w:p>
    <w:p w14:paraId="11A41E01" w14:textId="4C760555" w:rsidR="00FA75B3" w:rsidRDefault="00FA75B3" w:rsidP="00FA75B3">
      <w:r>
        <w:rPr>
          <w:rFonts w:hint="eastAsia"/>
        </w:rPr>
        <w:t>役員レベルでのオープンソース管理プログラムへのコミットは、その成功と継続のために重要である。</w:t>
      </w:r>
    </w:p>
    <w:p w14:paraId="57102018" w14:textId="480E21DB" w:rsidR="00FA75B3" w:rsidRDefault="00FA75B3" w:rsidP="00FA75B3">
      <w:r>
        <w:rPr>
          <w:rFonts w:hint="eastAsia"/>
        </w:rPr>
        <w:t>ポリシーとプロセスの負荷の軽さ</w:t>
      </w:r>
    </w:p>
    <w:p w14:paraId="6135B4D6" w14:textId="0D68F12D" w:rsidR="00FA75B3" w:rsidRDefault="00FA75B3" w:rsidP="00FA75B3">
      <w:commentRangeStart w:id="74"/>
      <w:r>
        <w:rPr>
          <w:rFonts w:hint="eastAsia"/>
        </w:rPr>
        <w:t>プロセスとポリシー</w:t>
      </w:r>
      <w:commentRangeEnd w:id="74"/>
      <w:r>
        <w:rPr>
          <w:rStyle w:val="ac"/>
        </w:rPr>
        <w:commentReference w:id="74"/>
      </w:r>
      <w:r>
        <w:rPr>
          <w:rFonts w:hint="eastAsia"/>
        </w:rPr>
        <w:t>は重要である。</w:t>
      </w:r>
      <w:r w:rsidR="001533BE">
        <w:rPr>
          <w:rFonts w:hint="eastAsia"/>
        </w:rPr>
        <w:t>だが開発プロセスにとって重荷に過ぎると開発チームが見做さないよう軽く効果的でなければならない。</w:t>
      </w:r>
    </w:p>
    <w:p w14:paraId="630176AC" w14:textId="037A2D75" w:rsidR="001533BE" w:rsidRDefault="001533BE" w:rsidP="00FA75B3">
      <w:r>
        <w:rPr>
          <w:rFonts w:hint="eastAsia"/>
        </w:rPr>
        <w:t>能率的なオープンソース管理は二つの基盤の上に成り立つ。簡単で明確なコンプライアンスポリシーと、軽いコンプライアンスプロセスである。</w:t>
      </w:r>
    </w:p>
    <w:p w14:paraId="078D0DD0" w14:textId="77777777" w:rsidR="00680812" w:rsidRDefault="001533BE" w:rsidP="00FA75B3">
      <w:r>
        <w:rPr>
          <w:rFonts w:hint="eastAsia"/>
        </w:rPr>
        <w:t>基本ルールを</w:t>
      </w:r>
      <w:r w:rsidR="00680812">
        <w:rPr>
          <w:rFonts w:hint="eastAsia"/>
        </w:rPr>
        <w:t>強制</w:t>
      </w:r>
    </w:p>
    <w:p w14:paraId="012E8D1E" w14:textId="76E4B228" w:rsidR="001533BE" w:rsidRDefault="00680812" w:rsidP="00FA75B3">
      <w:r>
        <w:rPr>
          <w:rFonts w:hint="eastAsia"/>
        </w:rPr>
        <w:t>コンプライアンスプログラムを実施する一環として、誰でも従わねばならない幾つかのシンプルな規則を定める必要がある。</w:t>
      </w:r>
    </w:p>
    <w:p w14:paraId="0BBB7461" w14:textId="77777777" w:rsidR="007F5607" w:rsidRDefault="00680812" w:rsidP="00680812">
      <w:pPr>
        <w:pStyle w:val="a3"/>
        <w:numPr>
          <w:ilvl w:val="0"/>
          <w:numId w:val="12"/>
        </w:numPr>
        <w:ind w:leftChars="0"/>
      </w:pPr>
      <w:r>
        <w:rPr>
          <w:rFonts w:hint="eastAsia"/>
        </w:rPr>
        <w:t>開発者がオープンソースソフトウェアを製品やソフトウェアスタックに組み入れを計画するときは申請</w:t>
      </w:r>
      <w:r w:rsidR="007F5607">
        <w:rPr>
          <w:rFonts w:hint="eastAsia"/>
        </w:rPr>
        <w:t>する</w:t>
      </w:r>
    </w:p>
    <w:p w14:paraId="1C3600E0" w14:textId="69B57A4D" w:rsidR="007F5607" w:rsidRDefault="007F5607" w:rsidP="00680812">
      <w:pPr>
        <w:pStyle w:val="a3"/>
        <w:numPr>
          <w:ilvl w:val="0"/>
          <w:numId w:val="12"/>
        </w:numPr>
        <w:ind w:leftChars="0"/>
      </w:pPr>
      <w:r>
        <w:rPr>
          <w:rFonts w:hint="eastAsia"/>
        </w:rPr>
        <w:t>サードパーティのソフトウェアサプライヤに、提供物に含まれるオープンソースソフトウェアの情報を開示させる。あなたのサプライヤがオープンソースコンプライアン</w:t>
      </w:r>
      <w:r>
        <w:rPr>
          <w:rFonts w:hint="eastAsia"/>
        </w:rPr>
        <w:lastRenderedPageBreak/>
        <w:t>スを見事に実践しているとは限らない。オープンソースの開示に関わる文言を入れるよう、契約を見直すべきである。</w:t>
      </w:r>
    </w:p>
    <w:p w14:paraId="6322DCFC" w14:textId="3A3EB6C1" w:rsidR="007F5607" w:rsidRDefault="00F80884" w:rsidP="00F80884">
      <w:pPr>
        <w:pStyle w:val="a3"/>
        <w:numPr>
          <w:ilvl w:val="0"/>
          <w:numId w:val="12"/>
        </w:numPr>
        <w:ind w:leftChars="0"/>
      </w:pPr>
      <w:r>
        <w:rPr>
          <w:rFonts w:hint="eastAsia"/>
        </w:rPr>
        <w:t>アーキテクチャのレビューとコードの検査を指示し、オープンソース評価委員会</w:t>
      </w:r>
      <w:r>
        <w:rPr>
          <w:rFonts w:hint="eastAsia"/>
        </w:rPr>
        <w:t xml:space="preserve"> (OSRB) </w:t>
      </w:r>
      <w:r>
        <w:rPr>
          <w:rFonts w:hint="eastAsia"/>
        </w:rPr>
        <w:t>がソフトウェアコンポーネント間の関係を理解し、オープンソースからプロプラエタリなソフトウェアへとライセンス上の義務が派生していることを見つけられるようにする。大規模に行うには適切なツールが必要となる。</w:t>
      </w:r>
    </w:p>
    <w:p w14:paraId="12F5CE60" w14:textId="3A05F034" w:rsidR="00F80884" w:rsidRDefault="00F80884" w:rsidP="00F80884">
      <w:pPr>
        <w:pStyle w:val="a3"/>
        <w:numPr>
          <w:ilvl w:val="0"/>
          <w:numId w:val="12"/>
        </w:numPr>
        <w:ind w:leftChars="0"/>
      </w:pPr>
      <w:r>
        <w:rPr>
          <w:rFonts w:hint="eastAsia"/>
        </w:rPr>
        <w:t>サードパーティのソフトウェアプロバイダから受領するすべてのソフトウェアをスキャンし、オープンソースに関する開示が正しく、完全であることを確認する</w:t>
      </w:r>
    </w:p>
    <w:p w14:paraId="10DCC06D" w14:textId="77777777" w:rsidR="00F80884" w:rsidRDefault="00F80884" w:rsidP="00F80884"/>
    <w:p w14:paraId="0303F50F" w14:textId="6F0768EA" w:rsidR="00F80884" w:rsidRDefault="00F80884" w:rsidP="00F80884">
      <w:r>
        <w:rPr>
          <w:rFonts w:hint="eastAsia"/>
        </w:rPr>
        <w:t>コンプライアンスを開発プロセスに統合</w:t>
      </w:r>
    </w:p>
    <w:p w14:paraId="0A50C941" w14:textId="24C7CB3F" w:rsidR="00F80884" w:rsidRDefault="00F80884" w:rsidP="00F80884">
      <w:r>
        <w:rPr>
          <w:rFonts w:hint="eastAsia"/>
        </w:rPr>
        <w:t>コンプライアンス確立の最善の方法は、コンプライアンスプロセスやポリシー、チェックポイント、活動を既存のソフトウェア開発プロセスに組み込むことである。</w:t>
      </w:r>
    </w:p>
    <w:p w14:paraId="1FCCFE0A" w14:textId="77777777" w:rsidR="00F80884" w:rsidRDefault="00F80884" w:rsidP="00F80884"/>
    <w:p w14:paraId="3E93927B" w14:textId="64991A75" w:rsidR="00680812" w:rsidRDefault="00F80884" w:rsidP="00FA75B3">
      <w:r>
        <w:rPr>
          <w:rFonts w:hint="eastAsia"/>
        </w:rPr>
        <w:t>長期的な目標と短期的な実行</w:t>
      </w:r>
    </w:p>
    <w:p w14:paraId="6098F768" w14:textId="291E20A8" w:rsidR="00F80884" w:rsidRDefault="00EC42FB" w:rsidP="00FA75B3">
      <w:r>
        <w:rPr>
          <w:rFonts w:hint="eastAsia"/>
        </w:rPr>
        <w:t>図</w:t>
      </w:r>
      <w:r>
        <w:rPr>
          <w:rFonts w:hint="eastAsia"/>
        </w:rPr>
        <w:t>4</w:t>
      </w:r>
      <w:r>
        <w:rPr>
          <w:rFonts w:hint="eastAsia"/>
        </w:rPr>
        <w:t>はコンプライアンスプログラムの成功に必須の構成要素を示している。プログラムのすべてを実装するのに必要な作業の多さに圧倒される関係者もいるだろう。実際にはそこまで難しいものではない。すべての要素を同時に実装しなければならない訳ではないからである。すべての組織において優先されるのは、製品やサービスを期限通</w:t>
      </w:r>
      <w:r w:rsidR="00FC25E8">
        <w:rPr>
          <w:rFonts w:hint="eastAsia"/>
        </w:rPr>
        <w:t>りに出荷し、と同時に内部的なオープンソース</w:t>
      </w:r>
      <w:commentRangeStart w:id="75"/>
      <w:r w:rsidR="00FC25E8">
        <w:rPr>
          <w:rFonts w:hint="eastAsia"/>
        </w:rPr>
        <w:t>コンプライアンスのインフラストラクチャー</w:t>
      </w:r>
      <w:commentRangeEnd w:id="75"/>
      <w:r w:rsidR="00FC25E8">
        <w:rPr>
          <w:rStyle w:val="ac"/>
        </w:rPr>
        <w:commentReference w:id="75"/>
      </w:r>
      <w:r>
        <w:rPr>
          <w:rFonts w:hint="eastAsia"/>
        </w:rPr>
        <w:t>を構築し拡大することである。</w:t>
      </w:r>
      <w:r w:rsidR="00A17BB8">
        <w:rPr>
          <w:rFonts w:hint="eastAsia"/>
        </w:rPr>
        <w:t>従って、企業なりのコンプライアンスの</w:t>
      </w:r>
      <w:r w:rsidR="00FC25E8">
        <w:rPr>
          <w:rFonts w:hint="eastAsia"/>
        </w:rPr>
        <w:t>インフラストラクチャー</w:t>
      </w:r>
      <w:r w:rsidR="00A17BB8">
        <w:rPr>
          <w:rFonts w:hint="eastAsia"/>
        </w:rPr>
        <w:t>を状況の進展に合わせて構築すべきと考えればよく、その際には将来の活動や製品をふまえ拡張性を考えるべきである。カギとなるのは思慮深く現実的な計画である。</w:t>
      </w:r>
    </w:p>
    <w:p w14:paraId="7159E434" w14:textId="77777777" w:rsidR="00FC25E8" w:rsidRDefault="00FC25E8" w:rsidP="00FC25E8">
      <w:r>
        <w:rPr>
          <w:rFonts w:hint="eastAsia"/>
        </w:rPr>
        <w:t>解決策</w:t>
      </w:r>
    </w:p>
    <w:p w14:paraId="0040B220" w14:textId="29B0E62E" w:rsidR="00FC25E8" w:rsidRDefault="00FC25E8" w:rsidP="00FC25E8">
      <w:pPr>
        <w:pStyle w:val="a3"/>
        <w:numPr>
          <w:ilvl w:val="0"/>
          <w:numId w:val="12"/>
        </w:numPr>
        <w:ind w:leftChars="0"/>
      </w:pPr>
      <w:r>
        <w:rPr>
          <w:rFonts w:hint="eastAsia"/>
        </w:rPr>
        <w:t>長期的な目標に合致する、</w:t>
      </w:r>
      <w:r w:rsidR="00D45FFE">
        <w:rPr>
          <w:rFonts w:hint="eastAsia"/>
        </w:rPr>
        <w:t>十全な</w:t>
      </w:r>
      <w:r>
        <w:rPr>
          <w:rFonts w:hint="eastAsia"/>
        </w:rPr>
        <w:t>コンプライアンスのインフラストラクチャーを</w:t>
      </w:r>
      <w:r w:rsidR="00D45FFE">
        <w:rPr>
          <w:rFonts w:hint="eastAsia"/>
        </w:rPr>
        <w:t>計画し、短期的な実行の必要性に合わせ、要素を一つずつ実装する。たとえば、もしオープンソースを含む製品開発やサービス提供を始めたばかりであり、すでに動いているコンプライアンスのインフラストラクチャーが何もないならば、最も差し迫った懸念はコンプライアンスチームを作ることであり、プロセスとポリシー、ツールと自動化を確立することであり、従業員を訓練することである。これらの活動を（この順番で）開始し、システム構築を（コンプライアンスの観点から）</w:t>
      </w:r>
      <w:r w:rsidR="00AE14C2">
        <w:rPr>
          <w:rFonts w:hint="eastAsia"/>
        </w:rPr>
        <w:t>適切に制御しつつ開始したならば、プログラムの他の要素に進むことができる。</w:t>
      </w:r>
    </w:p>
    <w:p w14:paraId="45BEFA6B" w14:textId="1F62112C" w:rsidR="00AE14C2" w:rsidRDefault="00AE14C2" w:rsidP="00AE14C2">
      <w:pPr>
        <w:pStyle w:val="a3"/>
        <w:numPr>
          <w:ilvl w:val="0"/>
          <w:numId w:val="12"/>
        </w:numPr>
        <w:ind w:leftChars="0"/>
      </w:pPr>
      <w:r>
        <w:rPr>
          <w:rFonts w:hint="eastAsia"/>
        </w:rPr>
        <w:t>ポリシーとプロセスを確立</w:t>
      </w:r>
    </w:p>
    <w:p w14:paraId="2B5115DE" w14:textId="2F4CF648" w:rsidR="00AE14C2" w:rsidRDefault="00AE14C2" w:rsidP="00AE14C2">
      <w:pPr>
        <w:pStyle w:val="a3"/>
        <w:numPr>
          <w:ilvl w:val="0"/>
          <w:numId w:val="12"/>
        </w:numPr>
        <w:ind w:leftChars="0"/>
      </w:pPr>
      <w:r>
        <w:rPr>
          <w:rFonts w:hint="eastAsia"/>
        </w:rPr>
        <w:t>開発プロセスの一部としてコンプライアンスを組み込み</w:t>
      </w:r>
    </w:p>
    <w:p w14:paraId="03960F7D" w14:textId="77777777" w:rsidR="001533BE" w:rsidRPr="00AE14C2" w:rsidRDefault="001533BE" w:rsidP="00FA75B3"/>
    <w:p w14:paraId="58E2807B" w14:textId="192BB414" w:rsidR="001533BE" w:rsidRPr="00AE14C2" w:rsidRDefault="00AE14C2" w:rsidP="00FA75B3">
      <w:pPr>
        <w:rPr>
          <w:b/>
        </w:rPr>
      </w:pPr>
      <w:r w:rsidRPr="00AE14C2">
        <w:rPr>
          <w:rFonts w:hint="eastAsia"/>
          <w:b/>
        </w:rPr>
        <w:t>コンプライアンス</w:t>
      </w:r>
      <w:r>
        <w:rPr>
          <w:rFonts w:hint="eastAsia"/>
          <w:b/>
        </w:rPr>
        <w:t>についての</w:t>
      </w:r>
      <w:r w:rsidRPr="00AE14C2">
        <w:rPr>
          <w:rFonts w:hint="eastAsia"/>
          <w:b/>
        </w:rPr>
        <w:t>対話</w:t>
      </w:r>
    </w:p>
    <w:p w14:paraId="6C1418C4" w14:textId="54B7AFF3" w:rsidR="00AE14C2" w:rsidRDefault="00AE14C2" w:rsidP="00FA75B3">
      <w:r>
        <w:rPr>
          <w:rFonts w:hint="eastAsia"/>
        </w:rPr>
        <w:t>コンプライアンス活動の成功を確かなものとするには、対話は必須である。</w:t>
      </w:r>
      <w:r>
        <w:rPr>
          <w:rFonts w:hint="eastAsia"/>
        </w:rPr>
        <w:t>2</w:t>
      </w:r>
      <w:r>
        <w:rPr>
          <w:rFonts w:hint="eastAsia"/>
        </w:rPr>
        <w:t>種類の対話、</w:t>
      </w:r>
      <w:r>
        <w:rPr>
          <w:rFonts w:hint="eastAsia"/>
        </w:rPr>
        <w:lastRenderedPageBreak/>
        <w:t>あなたの組織内での内部的なもの、あなたの製品で使われているオープンソースのプロジェクトの開発者コミュニティとの外部に向けたもの、を考えることが重要である。</w:t>
      </w:r>
    </w:p>
    <w:p w14:paraId="00A5071B" w14:textId="25941E47" w:rsidR="00AE14C2" w:rsidRDefault="00AE14C2" w:rsidP="00FA75B3">
      <w:r>
        <w:rPr>
          <w:rFonts w:hint="eastAsia"/>
        </w:rPr>
        <w:t>内部的な対話</w:t>
      </w:r>
    </w:p>
    <w:p w14:paraId="3E5A4211" w14:textId="3B193021" w:rsidR="00AE14C2" w:rsidRDefault="00AE14C2" w:rsidP="00FA75B3">
      <w:r>
        <w:rPr>
          <w:rFonts w:hint="eastAsia"/>
        </w:rPr>
        <w:t>企業はコンプライアンス</w:t>
      </w:r>
      <w:r w:rsidR="00532840">
        <w:rPr>
          <w:rFonts w:hint="eastAsia"/>
        </w:rPr>
        <w:t>について</w:t>
      </w:r>
      <w:r>
        <w:rPr>
          <w:rFonts w:hint="eastAsia"/>
        </w:rPr>
        <w:t>の対話が</w:t>
      </w:r>
      <w:r w:rsidR="00532840">
        <w:rPr>
          <w:rFonts w:hint="eastAsia"/>
        </w:rPr>
        <w:t>内部的に</w:t>
      </w:r>
      <w:r>
        <w:rPr>
          <w:rFonts w:hint="eastAsia"/>
        </w:rPr>
        <w:t>必要となる。</w:t>
      </w:r>
      <w:r w:rsidR="00532840">
        <w:rPr>
          <w:rFonts w:hint="eastAsia"/>
        </w:rPr>
        <w:t>オープンソースを商業ソフトウェアのポートフォリオへの組み入れが何をもたらすのか従業員が理解していることを確実にするためであり、企業のコンプライアンスポリシー、プロセス、ガイドラインについて教育を受けていることを確かなものとするためである。内部的な対話は下記のいずれでもよい。</w:t>
      </w:r>
    </w:p>
    <w:p w14:paraId="3851D201" w14:textId="0B7C4DFF" w:rsidR="00532840" w:rsidRDefault="00532840" w:rsidP="00532840">
      <w:pPr>
        <w:pStyle w:val="a3"/>
        <w:numPr>
          <w:ilvl w:val="0"/>
          <w:numId w:val="12"/>
        </w:numPr>
        <w:ind w:leftChars="0"/>
      </w:pPr>
      <w:r>
        <w:rPr>
          <w:rFonts w:hint="eastAsia"/>
        </w:rPr>
        <w:t>オープンソースコンプライアンス</w:t>
      </w:r>
      <w:commentRangeStart w:id="76"/>
      <w:r>
        <w:rPr>
          <w:rFonts w:hint="eastAsia"/>
        </w:rPr>
        <w:t>活動を幹部</w:t>
      </w:r>
      <w:r w:rsidR="00A33D5C">
        <w:rPr>
          <w:rFonts w:hint="eastAsia"/>
        </w:rPr>
        <w:t>が</w:t>
      </w:r>
      <w:r>
        <w:rPr>
          <w:rFonts w:hint="eastAsia"/>
        </w:rPr>
        <w:t>サポート</w:t>
      </w:r>
      <w:commentRangeEnd w:id="76"/>
      <w:r w:rsidR="00A33D5C">
        <w:rPr>
          <w:rStyle w:val="ac"/>
        </w:rPr>
        <w:commentReference w:id="76"/>
      </w:r>
      <w:r>
        <w:rPr>
          <w:rFonts w:hint="eastAsia"/>
        </w:rPr>
        <w:t>する電子メールでの対話</w:t>
      </w:r>
    </w:p>
    <w:p w14:paraId="049A8D36" w14:textId="10B1DF1B" w:rsidR="00532840" w:rsidRDefault="00532840" w:rsidP="00532840">
      <w:pPr>
        <w:pStyle w:val="a3"/>
        <w:numPr>
          <w:ilvl w:val="0"/>
          <w:numId w:val="12"/>
        </w:numPr>
        <w:ind w:leftChars="0"/>
      </w:pPr>
      <w:r>
        <w:rPr>
          <w:rFonts w:hint="eastAsia"/>
        </w:rPr>
        <w:t>オープンソースソフトウェア関連業務に携わる全従業員に対する正式な訓練命令</w:t>
      </w:r>
    </w:p>
    <w:p w14:paraId="62943B06" w14:textId="08B2A122" w:rsidR="00532840" w:rsidRDefault="00532840" w:rsidP="00532840">
      <w:pPr>
        <w:pStyle w:val="a3"/>
        <w:numPr>
          <w:ilvl w:val="0"/>
          <w:numId w:val="12"/>
        </w:numPr>
        <w:ind w:leftChars="0"/>
      </w:pPr>
      <w:r>
        <w:rPr>
          <w:rFonts w:hint="eastAsia"/>
        </w:rPr>
        <w:t>オープンソースとコンプライアンスについてのブラウンバッグセミナーによりコンプライアンスについて更に注意喚起し、活発な議論を奨励</w:t>
      </w:r>
    </w:p>
    <w:p w14:paraId="47DC418F" w14:textId="6CF82CE6" w:rsidR="00532840" w:rsidRDefault="00215B31" w:rsidP="00532840">
      <w:pPr>
        <w:pStyle w:val="a3"/>
        <w:numPr>
          <w:ilvl w:val="0"/>
          <w:numId w:val="12"/>
        </w:numPr>
        <w:ind w:leftChars="0"/>
      </w:pPr>
      <w:r>
        <w:rPr>
          <w:rFonts w:hint="eastAsia"/>
        </w:rPr>
        <w:t>内部的なポータルを作り、企業のコンプライアンスポリシーやプロセス、オープンソースに関係した出版物やプレゼンテーション、メーリングリスト、オープンソースとコンプライアンスに関係する討論フォーラムをホスト</w:t>
      </w:r>
    </w:p>
    <w:p w14:paraId="07DF5A4A" w14:textId="50FAA1A8" w:rsidR="00215B31" w:rsidRDefault="00215B31" w:rsidP="00532840">
      <w:pPr>
        <w:pStyle w:val="a3"/>
        <w:numPr>
          <w:ilvl w:val="0"/>
          <w:numId w:val="12"/>
        </w:numPr>
        <w:ind w:leftChars="0"/>
      </w:pPr>
      <w:r>
        <w:rPr>
          <w:rFonts w:hint="eastAsia"/>
        </w:rPr>
        <w:t>企業全体に向けたオープンソースのニュースレター。一般に隔月か四半期ごとに、オープンソースのコンプライアンスについて注意喚起</w:t>
      </w:r>
    </w:p>
    <w:p w14:paraId="353F1752" w14:textId="0AD27804" w:rsidR="00215B31" w:rsidRDefault="00215B31" w:rsidP="00215B31">
      <w:r>
        <w:rPr>
          <w:rFonts w:hint="eastAsia"/>
        </w:rPr>
        <w:t>外部との対話</w:t>
      </w:r>
    </w:p>
    <w:p w14:paraId="3FFDBAA1" w14:textId="323EA568" w:rsidR="00D3694A" w:rsidRDefault="00215B31" w:rsidP="00D3694A">
      <w:r>
        <w:rPr>
          <w:rFonts w:hint="eastAsia"/>
        </w:rPr>
        <w:t>企業は</w:t>
      </w:r>
      <w:r w:rsidR="00D3694A">
        <w:rPr>
          <w:rFonts w:hint="eastAsia"/>
        </w:rPr>
        <w:t>外部とのコンプライアンスについての対話が必要となる。</w:t>
      </w:r>
      <w:r>
        <w:rPr>
          <w:rFonts w:hint="eastAsia"/>
        </w:rPr>
        <w:t>自社が製品で使うオープンソースソフトウェア</w:t>
      </w:r>
      <w:r w:rsidR="00D3694A">
        <w:rPr>
          <w:rFonts w:hint="eastAsia"/>
        </w:rPr>
        <w:t>についてライセンス上の義務を果たす努力をしていることを、オープンソースのコミュニティに確かに認識させるためである。外部との対話は下記のいずれでもよい。</w:t>
      </w:r>
    </w:p>
    <w:p w14:paraId="6AF632DF" w14:textId="7D4C336A" w:rsidR="00D3694A" w:rsidRDefault="00D3694A" w:rsidP="00D3694A">
      <w:pPr>
        <w:pStyle w:val="a3"/>
        <w:numPr>
          <w:ilvl w:val="0"/>
          <w:numId w:val="12"/>
        </w:numPr>
        <w:ind w:leftChars="0"/>
      </w:pPr>
      <w:r>
        <w:rPr>
          <w:rFonts w:hint="eastAsia"/>
        </w:rPr>
        <w:t>コンプライアンス遵守のためにオープンソースを配布するためのウェブサイト</w:t>
      </w:r>
    </w:p>
    <w:p w14:paraId="6F5D649D" w14:textId="215377A7" w:rsidR="00D3694A" w:rsidRDefault="00C26303" w:rsidP="00D3694A">
      <w:pPr>
        <w:pStyle w:val="a3"/>
        <w:numPr>
          <w:ilvl w:val="0"/>
          <w:numId w:val="12"/>
        </w:numPr>
        <w:ind w:leftChars="0"/>
      </w:pPr>
      <w:r>
        <w:rPr>
          <w:rFonts w:hint="eastAsia"/>
        </w:rPr>
        <w:t>オープンソースの組織への</w:t>
      </w:r>
      <w:commentRangeStart w:id="77"/>
      <w:r w:rsidR="000508D1">
        <w:rPr>
          <w:rFonts w:hint="eastAsia"/>
        </w:rPr>
        <w:t>参加</w:t>
      </w:r>
      <w:commentRangeEnd w:id="77"/>
      <w:r w:rsidR="000508D1">
        <w:rPr>
          <w:rStyle w:val="ac"/>
        </w:rPr>
        <w:commentReference w:id="77"/>
      </w:r>
      <w:r>
        <w:rPr>
          <w:rFonts w:hint="eastAsia"/>
        </w:rPr>
        <w:t>やサポート。こうした活動は企業がオープンソースの組織との関係を確立し、そうした組織の役割を理解し、有意義な貢献をするのを助ける。</w:t>
      </w:r>
    </w:p>
    <w:p w14:paraId="09A639D7" w14:textId="4A512971" w:rsidR="00C26303" w:rsidRDefault="00C26303" w:rsidP="00D3694A">
      <w:pPr>
        <w:pStyle w:val="a3"/>
        <w:numPr>
          <w:ilvl w:val="0"/>
          <w:numId w:val="12"/>
        </w:numPr>
        <w:ind w:leftChars="0"/>
      </w:pPr>
      <w:r>
        <w:rPr>
          <w:rFonts w:hint="eastAsia"/>
        </w:rPr>
        <w:t>オープンソースのイベントや会議への参加。</w:t>
      </w:r>
      <w:r w:rsidR="00814E3C">
        <w:rPr>
          <w:rFonts w:hint="eastAsia"/>
        </w:rPr>
        <w:t>参加には様々なレベルがある。イベントのスポンサーから講演や出版物への寄与、あるいは単に開発者を参加させオープンソースの開発者たちと知り合いオープンソースコミュニティのメンバと新たな関係を育成する。</w:t>
      </w:r>
    </w:p>
    <w:p w14:paraId="6A1FB0AE" w14:textId="3FE43461" w:rsidR="00814E3C" w:rsidRPr="00A33D5C" w:rsidRDefault="00814E3C" w:rsidP="00814E3C">
      <w:pPr>
        <w:rPr>
          <w:b/>
        </w:rPr>
      </w:pPr>
      <w:r w:rsidRPr="00A33D5C">
        <w:rPr>
          <w:rFonts w:hint="eastAsia"/>
          <w:b/>
        </w:rPr>
        <w:t>クリーンなソフトウェア</w:t>
      </w:r>
      <w:commentRangeStart w:id="78"/>
      <w:r w:rsidRPr="00A33D5C">
        <w:rPr>
          <w:rFonts w:hint="eastAsia"/>
          <w:b/>
        </w:rPr>
        <w:t>起点</w:t>
      </w:r>
      <w:commentRangeEnd w:id="78"/>
      <w:r w:rsidR="000508D1">
        <w:rPr>
          <w:rStyle w:val="ac"/>
        </w:rPr>
        <w:commentReference w:id="78"/>
      </w:r>
      <w:r w:rsidRPr="00A33D5C">
        <w:rPr>
          <w:rFonts w:hint="eastAsia"/>
          <w:b/>
        </w:rPr>
        <w:t>の確立</w:t>
      </w:r>
    </w:p>
    <w:p w14:paraId="70B3EE1E" w14:textId="162BD130" w:rsidR="00814E3C" w:rsidRDefault="00814E3C" w:rsidP="00814E3C">
      <w:r>
        <w:rPr>
          <w:rFonts w:hint="eastAsia"/>
        </w:rPr>
        <w:t>コンプライアンスプログラムの開始当初の困難の一つは、使われているオープンソースソフトウェアとそのライセンスを正確に把握することである。この初期の監査プロセスは</w:t>
      </w:r>
      <w:r w:rsidR="00A33D5C">
        <w:rPr>
          <w:rFonts w:hint="eastAsia"/>
        </w:rPr>
        <w:t>、製品やソフトウェアポートフォリオのクリーンなソフトウェア起点の確立、と呼ばれることが多い。これは数か月かかることもある重い活動で、開発と並行してどの程度早期に作業を開始するかに掛かっている。</w:t>
      </w:r>
    </w:p>
    <w:p w14:paraId="2A04E971" w14:textId="7D930A1A" w:rsidR="00A33D5C" w:rsidRDefault="00A33D5C" w:rsidP="00814E3C">
      <w:r>
        <w:rPr>
          <w:rFonts w:hint="eastAsia"/>
        </w:rPr>
        <w:t>解決策</w:t>
      </w:r>
    </w:p>
    <w:p w14:paraId="04B7C3DD" w14:textId="3B22D5C8" w:rsidR="00814E3C" w:rsidRDefault="00A33D5C" w:rsidP="00814E3C">
      <w:r>
        <w:rPr>
          <w:rFonts w:hint="eastAsia"/>
        </w:rPr>
        <w:lastRenderedPageBreak/>
        <w:t>組織は初期のコンプライアンスを以下の活動を通じて達成する。</w:t>
      </w:r>
    </w:p>
    <w:p w14:paraId="15E3F376" w14:textId="0AAB0DAE" w:rsidR="00A33D5C" w:rsidRDefault="00A33D5C" w:rsidP="00A33D5C">
      <w:pPr>
        <w:pStyle w:val="a3"/>
        <w:numPr>
          <w:ilvl w:val="0"/>
          <w:numId w:val="12"/>
        </w:numPr>
        <w:ind w:leftChars="0"/>
      </w:pPr>
      <w:r>
        <w:rPr>
          <w:rFonts w:hint="eastAsia"/>
        </w:rPr>
        <w:t>オープンソースの利用申請の早めの提出と評価</w:t>
      </w:r>
    </w:p>
    <w:p w14:paraId="68A50353" w14:textId="354FC36D" w:rsidR="00A33D5C" w:rsidRDefault="00A5536D" w:rsidP="00A33D5C">
      <w:pPr>
        <w:pStyle w:val="a3"/>
        <w:numPr>
          <w:ilvl w:val="0"/>
          <w:numId w:val="12"/>
        </w:numPr>
        <w:ind w:leftChars="0"/>
      </w:pPr>
      <w:r>
        <w:rPr>
          <w:rFonts w:hint="eastAsia"/>
        </w:rPr>
        <w:t>自動化されたソースコードの</w:t>
      </w:r>
      <w:commentRangeStart w:id="79"/>
      <w:r>
        <w:rPr>
          <w:rFonts w:hint="eastAsia"/>
        </w:rPr>
        <w:t>スキャン</w:t>
      </w:r>
      <w:commentRangeEnd w:id="79"/>
      <w:r>
        <w:rPr>
          <w:rStyle w:val="ac"/>
        </w:rPr>
        <w:commentReference w:id="79"/>
      </w:r>
      <w:r>
        <w:rPr>
          <w:rFonts w:hint="eastAsia"/>
        </w:rPr>
        <w:t>を継続的に、事前設定した時間間隔で</w:t>
      </w:r>
      <w:commentRangeStart w:id="80"/>
      <w:r>
        <w:rPr>
          <w:rFonts w:hint="eastAsia"/>
        </w:rPr>
        <w:t>全ソースコードに対して</w:t>
      </w:r>
      <w:commentRangeEnd w:id="80"/>
      <w:r>
        <w:rPr>
          <w:rStyle w:val="ac"/>
        </w:rPr>
        <w:commentReference w:id="80"/>
      </w:r>
      <w:r>
        <w:rPr>
          <w:rFonts w:hint="eastAsia"/>
        </w:rPr>
        <w:t>実行</w:t>
      </w:r>
    </w:p>
    <w:p w14:paraId="09012AE6" w14:textId="447FC45E" w:rsidR="00A5536D" w:rsidRDefault="00A5536D" w:rsidP="00A33D5C">
      <w:pPr>
        <w:pStyle w:val="a3"/>
        <w:numPr>
          <w:ilvl w:val="0"/>
          <w:numId w:val="12"/>
        </w:numPr>
        <w:ind w:leftChars="0"/>
      </w:pPr>
      <w:r>
        <w:rPr>
          <w:rFonts w:hint="eastAsia"/>
        </w:rPr>
        <w:t>ソースコードの</w:t>
      </w:r>
      <w:r w:rsidR="00E52DEF">
        <w:rPr>
          <w:rFonts w:hint="eastAsia"/>
        </w:rPr>
        <w:t>ベースを継続的にスキャン。これにはサードパーティのソフトウェアプロバイダから受領したものを含める。該当するコンプライアンスチケットなしにコードベースにチェックインしたソースコードを捕まえるためである。こうしたソースコードのスキャンはたとえば毎月行う。</w:t>
      </w:r>
    </w:p>
    <w:p w14:paraId="749D27BB" w14:textId="33F045C6" w:rsidR="00E52DEF" w:rsidRDefault="00E52DEF" w:rsidP="00A33D5C">
      <w:pPr>
        <w:pStyle w:val="a3"/>
        <w:numPr>
          <w:ilvl w:val="0"/>
          <w:numId w:val="12"/>
        </w:numPr>
        <w:ind w:leftChars="0"/>
      </w:pPr>
      <w:r>
        <w:rPr>
          <w:rFonts w:hint="eastAsia"/>
        </w:rPr>
        <w:t>設計とアーキテクチャの評価をソースコードの検査に加えて強制する。これはオープンソース、プロプラエタリ、そしてサードパーティのソフトウェアコンポーネントのコードの関係を解析するためである。これを強制するのは、そうした関係がライセンス上のコンプライアンスの義務に関わるときのみでよい。</w:t>
      </w:r>
    </w:p>
    <w:p w14:paraId="17CBD010" w14:textId="2C0E3B9C" w:rsidR="000508D1" w:rsidRDefault="000508D1" w:rsidP="00E52DEF"/>
    <w:p w14:paraId="505E1C78" w14:textId="5FF60826" w:rsidR="0063395B" w:rsidRDefault="000508D1" w:rsidP="00814E3C">
      <w:r>
        <w:rPr>
          <w:rFonts w:hint="eastAsia"/>
        </w:rPr>
        <w:t>もし企業がコンプライアンスの起点構築に失敗すると</w:t>
      </w:r>
      <w:r w:rsidR="0063395B">
        <w:rPr>
          <w:rFonts w:hint="eastAsia"/>
        </w:rPr>
        <w:t>、その製品の将来の改訂版（またはおなじ起点を使った異なる製品）がコンプライアンス問題で苦しむことはほぼ確定となる。</w:t>
      </w:r>
    </w:p>
    <w:p w14:paraId="7CA38B8B" w14:textId="08032BE7" w:rsidR="0063395B" w:rsidRDefault="0063395B" w:rsidP="00814E3C">
      <w:r>
        <w:rPr>
          <w:rFonts w:hint="eastAsia"/>
        </w:rPr>
        <w:t>そうしたシナリオを防ぐため、企業は下記を考慮すべきである。</w:t>
      </w:r>
    </w:p>
    <w:p w14:paraId="7CB7E5D3" w14:textId="417A2B61" w:rsidR="0063395B" w:rsidRDefault="0063395B" w:rsidP="00814E3C">
      <w:pPr>
        <w:pStyle w:val="a3"/>
        <w:numPr>
          <w:ilvl w:val="0"/>
          <w:numId w:val="12"/>
        </w:numPr>
        <w:ind w:leftChars="0"/>
      </w:pPr>
      <w:r>
        <w:rPr>
          <w:rFonts w:hint="eastAsia"/>
        </w:rPr>
        <w:t>シンプルだが確実に行われるポリシーと軽量なプロセスを提供</w:t>
      </w:r>
    </w:p>
    <w:p w14:paraId="72CFA851" w14:textId="4AF95632" w:rsidR="0063395B" w:rsidRDefault="0063395B" w:rsidP="00814E3C">
      <w:pPr>
        <w:pStyle w:val="a3"/>
        <w:numPr>
          <w:ilvl w:val="0"/>
          <w:numId w:val="12"/>
        </w:numPr>
        <w:ind w:leftChars="0"/>
      </w:pPr>
      <w:r>
        <w:rPr>
          <w:rFonts w:hint="eastAsia"/>
        </w:rPr>
        <w:t>コンプライアンス上のチェックポイントをソフトウェアの開発プロセスに含め、コンセプトが出荷される製品やソフトウェアスタックとなる時に行う。理想的にはすべての開発上のマイルストーンにおいて対応するコンプライアンス上のマイルストーンを組み込み、ビルドに使われる全ソフトウェアコンポーネントが</w:t>
      </w:r>
      <w:r w:rsidR="009F3532">
        <w:rPr>
          <w:rFonts w:hint="eastAsia"/>
        </w:rPr>
        <w:t>対応する、承認されたコンプライアンスチケットを確実に持つようにする。</w:t>
      </w:r>
    </w:p>
    <w:p w14:paraId="119266B0" w14:textId="68D95230" w:rsidR="009F3532" w:rsidRDefault="009F3532" w:rsidP="00814E3C">
      <w:pPr>
        <w:pStyle w:val="a3"/>
        <w:numPr>
          <w:ilvl w:val="0"/>
          <w:numId w:val="12"/>
        </w:numPr>
        <w:ind w:leftChars="0"/>
      </w:pPr>
      <w:r>
        <w:rPr>
          <w:rFonts w:hint="eastAsia"/>
        </w:rPr>
        <w:t>専任のコンプライアンスチームを確保する。この点は後ろの章で文章を割く。</w:t>
      </w:r>
    </w:p>
    <w:p w14:paraId="629A4651" w14:textId="41E88766" w:rsidR="009F3532" w:rsidRDefault="009F3532" w:rsidP="00814E3C">
      <w:pPr>
        <w:pStyle w:val="a3"/>
        <w:numPr>
          <w:ilvl w:val="0"/>
          <w:numId w:val="12"/>
        </w:numPr>
        <w:ind w:leftChars="0"/>
      </w:pPr>
      <w:r>
        <w:rPr>
          <w:rFonts w:hint="eastAsia"/>
        </w:rPr>
        <w:t>コンプライアンスチケットを効率的に処理するためツールや自動化を利用する。この点は後ろの章で論じる。</w:t>
      </w:r>
    </w:p>
    <w:p w14:paraId="109F237B" w14:textId="77777777" w:rsidR="009F3532" w:rsidRDefault="009F3532" w:rsidP="009F3532"/>
    <w:p w14:paraId="205D3E24" w14:textId="34954ADB" w:rsidR="009F3532" w:rsidRPr="009F3532" w:rsidRDefault="009F3532" w:rsidP="009F3532">
      <w:pPr>
        <w:rPr>
          <w:b/>
        </w:rPr>
      </w:pPr>
      <w:r w:rsidRPr="009F3532">
        <w:rPr>
          <w:rFonts w:hint="eastAsia"/>
          <w:b/>
        </w:rPr>
        <w:t>コンプライアンスの維持</w:t>
      </w:r>
    </w:p>
    <w:p w14:paraId="5CBEA383" w14:textId="2AE61A19" w:rsidR="009F3532" w:rsidRDefault="00E6157B" w:rsidP="00814E3C">
      <w:r>
        <w:rPr>
          <w:rFonts w:hint="eastAsia"/>
        </w:rPr>
        <w:t>オープンソースのコンプライアンスを維持するには、コンプライアンスの起点確立と同様、いくつかの困難がある。実際には踏むべきステップの多くは同じで、ただし規模は小さく、積み増しとなる。コンプライアンスの維持は継続的な努力であり、規律、そして既存の製造およびビジネスのプロセスへのコンプライアンス活動組み込みのコミットメントによる。</w:t>
      </w:r>
    </w:p>
    <w:p w14:paraId="4EA28ACE" w14:textId="7706D5AB" w:rsidR="00924946" w:rsidRDefault="00924946" w:rsidP="00814E3C">
      <w:r>
        <w:rPr>
          <w:rFonts w:hint="eastAsia"/>
        </w:rPr>
        <w:t>図</w:t>
      </w:r>
      <w:r>
        <w:rPr>
          <w:rFonts w:hint="eastAsia"/>
        </w:rPr>
        <w:t>7</w:t>
      </w:r>
      <w:r>
        <w:rPr>
          <w:rFonts w:hint="eastAsia"/>
        </w:rPr>
        <w:t>に積み上げのコンプライアンスの概念を示す。ここでは初期のコンプライアンスの起点と現在のバージョンとの間で起きたソースコードの変更が何であれ、コンプライアンスを確実に満たすことが必要となる。</w:t>
      </w:r>
    </w:p>
    <w:p w14:paraId="2A77B060" w14:textId="1CB3B398" w:rsidR="00924946" w:rsidRDefault="00924946" w:rsidP="00814E3C"/>
    <w:p w14:paraId="34FD8F68" w14:textId="065EA549" w:rsidR="00924946" w:rsidRDefault="00924946" w:rsidP="00814E3C">
      <w:r>
        <w:rPr>
          <w:rFonts w:hint="eastAsia"/>
        </w:rPr>
        <w:t>図</w:t>
      </w:r>
      <w:r>
        <w:rPr>
          <w:rFonts w:hint="eastAsia"/>
        </w:rPr>
        <w:t>7</w:t>
      </w:r>
      <w:r>
        <w:rPr>
          <w:rFonts w:hint="eastAsia"/>
        </w:rPr>
        <w:t>：積み上げのコンプライアンスの例</w:t>
      </w:r>
    </w:p>
    <w:p w14:paraId="77F78748" w14:textId="77777777" w:rsidR="00924946" w:rsidRDefault="00924946" w:rsidP="00814E3C"/>
    <w:p w14:paraId="6E0DC3F9" w14:textId="29E6119B" w:rsidR="00924946" w:rsidRDefault="00924946" w:rsidP="00814E3C">
      <w:r>
        <w:rPr>
          <w:rFonts w:hint="eastAsia"/>
        </w:rPr>
        <w:t>解決策</w:t>
      </w:r>
    </w:p>
    <w:p w14:paraId="7A3E4005" w14:textId="55FA9A9E" w:rsidR="00924946" w:rsidRDefault="00924946" w:rsidP="00814E3C">
      <w:r>
        <w:rPr>
          <w:rFonts w:hint="eastAsia"/>
        </w:rPr>
        <w:t>企業は以下の活動を通じてコンプライアンスを維持し得る。</w:t>
      </w:r>
    </w:p>
    <w:p w14:paraId="3EDEFCFB" w14:textId="34582CA5" w:rsidR="00924946" w:rsidRDefault="00924946" w:rsidP="00924946">
      <w:pPr>
        <w:pStyle w:val="a3"/>
        <w:numPr>
          <w:ilvl w:val="0"/>
          <w:numId w:val="12"/>
        </w:numPr>
        <w:ind w:leftChars="0"/>
      </w:pPr>
      <w:r>
        <w:rPr>
          <w:rFonts w:hint="eastAsia"/>
        </w:rPr>
        <w:t>企業のコンプライアンスポリシーとプロセス、加えてあらゆるガイドラインの厳守</w:t>
      </w:r>
    </w:p>
    <w:p w14:paraId="35B57A80" w14:textId="03A8F3AB" w:rsidR="00924946" w:rsidRDefault="00924946" w:rsidP="00924946">
      <w:pPr>
        <w:pStyle w:val="a3"/>
        <w:numPr>
          <w:ilvl w:val="0"/>
          <w:numId w:val="12"/>
        </w:numPr>
        <w:ind w:leftChars="0"/>
      </w:pPr>
      <w:r>
        <w:rPr>
          <w:rFonts w:hint="eastAsia"/>
        </w:rPr>
        <w:t>コードベースに統合されたすべてのソースコードについて、出所を問わず継続的に監査</w:t>
      </w:r>
    </w:p>
    <w:p w14:paraId="64712A47" w14:textId="77777777" w:rsidR="00512565" w:rsidRDefault="00512565" w:rsidP="00924946">
      <w:pPr>
        <w:pStyle w:val="a3"/>
        <w:numPr>
          <w:ilvl w:val="0"/>
          <w:numId w:val="12"/>
        </w:numPr>
        <w:ind w:leftChars="0"/>
      </w:pPr>
      <w:r>
        <w:rPr>
          <w:rFonts w:hint="eastAsia"/>
        </w:rPr>
        <w:t>コンプライアンスや自動化に使われるツールを継続的に改善し、コンプライアンスプログラムにおいて可能な限り多くのプロセスを高い効率で実行</w:t>
      </w:r>
    </w:p>
    <w:p w14:paraId="0A0A8933" w14:textId="77777777" w:rsidR="00924946" w:rsidRDefault="00924946" w:rsidP="00814E3C"/>
    <w:p w14:paraId="326A29BC" w14:textId="5F949B12" w:rsidR="00512565" w:rsidRPr="00060ECD" w:rsidRDefault="00512565" w:rsidP="00814E3C">
      <w:pPr>
        <w:rPr>
          <w:b/>
        </w:rPr>
      </w:pPr>
      <w:commentRangeStart w:id="81"/>
      <w:r w:rsidRPr="00060ECD">
        <w:rPr>
          <w:rFonts w:hint="eastAsia"/>
          <w:b/>
        </w:rPr>
        <w:t>内面化と</w:t>
      </w:r>
      <w:r w:rsidR="00060ECD" w:rsidRPr="00060ECD">
        <w:rPr>
          <w:rFonts w:hint="eastAsia"/>
          <w:b/>
        </w:rPr>
        <w:t>末永い実行</w:t>
      </w:r>
      <w:commentRangeEnd w:id="81"/>
      <w:r w:rsidR="00060ECD">
        <w:rPr>
          <w:rStyle w:val="ac"/>
        </w:rPr>
        <w:commentReference w:id="81"/>
      </w:r>
    </w:p>
    <w:p w14:paraId="073657AB" w14:textId="442CDD95" w:rsidR="00060ECD" w:rsidRDefault="00060ECD" w:rsidP="00B25381">
      <w:r>
        <w:rPr>
          <w:rFonts w:hint="eastAsia"/>
        </w:rPr>
        <w:t>オープンソースのコンプライアンス活動を維持するのは</w:t>
      </w:r>
      <w:commentRangeStart w:id="82"/>
      <w:r>
        <w:rPr>
          <w:rFonts w:hint="eastAsia"/>
        </w:rPr>
        <w:t>組織</w:t>
      </w:r>
      <w:commentRangeEnd w:id="82"/>
      <w:r>
        <w:rPr>
          <w:rStyle w:val="ac"/>
        </w:rPr>
        <w:commentReference w:id="82"/>
      </w:r>
      <w:r>
        <w:rPr>
          <w:rFonts w:hint="eastAsia"/>
        </w:rPr>
        <w:t>が成長し、オープンソースを使った更なる製品やサービス出荷に伴う進行中の挑戦である。企業は開発のカルチャーの中へとコンプライアンスを内面化し、末永く実行するためにいくつかの段階を踏むとよい。</w:t>
      </w:r>
    </w:p>
    <w:p w14:paraId="3356F960" w14:textId="036AEAAA" w:rsidR="005A2FD2" w:rsidRDefault="00060ECD" w:rsidP="00B25381">
      <w:r>
        <w:rPr>
          <w:rFonts w:hint="eastAsia"/>
        </w:rPr>
        <w:t>解決策</w:t>
      </w:r>
    </w:p>
    <w:p w14:paraId="37B92784" w14:textId="26711AB3" w:rsidR="00060ECD" w:rsidRDefault="0084568A" w:rsidP="00B25381">
      <w:r>
        <w:rPr>
          <w:rFonts w:hint="eastAsia"/>
        </w:rPr>
        <w:t>後援者</w:t>
      </w:r>
    </w:p>
    <w:p w14:paraId="5C19FBCC" w14:textId="361C04AD" w:rsidR="0084568A" w:rsidRDefault="0084568A" w:rsidP="00B25381">
      <w:r>
        <w:rPr>
          <w:rFonts w:hint="eastAsia"/>
        </w:rPr>
        <w:t>役員レベルのコミットメントがコンプライアンス活動を持続させる上で必須である。進行中のコンプライアンスのリーダーとなり、オープンソースの管理機能を企業としてサポートする役員がいなければならない。</w:t>
      </w:r>
    </w:p>
    <w:p w14:paraId="6BEC26FA" w14:textId="25EDC225" w:rsidR="0084568A" w:rsidRDefault="0084568A" w:rsidP="00B25381">
      <w:r>
        <w:rPr>
          <w:rFonts w:hint="eastAsia"/>
        </w:rPr>
        <w:t>一貫性</w:t>
      </w:r>
    </w:p>
    <w:p w14:paraId="2D3DCA60" w14:textId="30148497" w:rsidR="0084568A" w:rsidRDefault="0084568A" w:rsidP="00B25381">
      <w:r>
        <w:rPr>
          <w:rFonts w:hint="eastAsia"/>
        </w:rPr>
        <w:t>企業全体で一貫性を保つことは複数のビジネスユニットや子会社を持つ大企業では重要である。部門間で</w:t>
      </w:r>
      <w:r w:rsidR="00603674">
        <w:rPr>
          <w:rFonts w:hint="eastAsia"/>
        </w:rPr>
        <w:t>の</w:t>
      </w:r>
      <w:r>
        <w:rPr>
          <w:rFonts w:hint="eastAsia"/>
        </w:rPr>
        <w:t>一貫したアプローチ</w:t>
      </w:r>
      <w:r w:rsidR="00603674">
        <w:rPr>
          <w:rFonts w:hint="eastAsia"/>
        </w:rPr>
        <w:t>は、</w:t>
      </w:r>
      <w:r w:rsidR="007F4090">
        <w:rPr>
          <w:rFonts w:hint="eastAsia"/>
        </w:rPr>
        <w:t>記録の保持、グループ間でのコードの共有促進と並び有用である。</w:t>
      </w:r>
    </w:p>
    <w:p w14:paraId="1E2F6C99" w14:textId="72EB4841" w:rsidR="007F4090" w:rsidRDefault="007F4090" w:rsidP="00B25381">
      <w:r>
        <w:rPr>
          <w:rFonts w:hint="eastAsia"/>
        </w:rPr>
        <w:t>計測と分析</w:t>
      </w:r>
    </w:p>
    <w:p w14:paraId="473FD508" w14:textId="5FA1DD92" w:rsidR="007F4090" w:rsidRDefault="007F4090" w:rsidP="00B25381">
      <w:r>
        <w:rPr>
          <w:rFonts w:hint="eastAsia"/>
        </w:rPr>
        <w:t>コンプライアンス活動やプロセス、</w:t>
      </w:r>
      <w:r w:rsidR="00A35E74">
        <w:rPr>
          <w:rFonts w:hint="eastAsia"/>
        </w:rPr>
        <w:t>手続き</w:t>
      </w:r>
      <w:r>
        <w:rPr>
          <w:rFonts w:hint="eastAsia"/>
        </w:rPr>
        <w:t>のインパクトや</w:t>
      </w:r>
      <w:r w:rsidR="00A35E74">
        <w:rPr>
          <w:rFonts w:hint="eastAsia"/>
        </w:rPr>
        <w:t>効率性を</w:t>
      </w:r>
      <w:r>
        <w:rPr>
          <w:rFonts w:hint="eastAsia"/>
        </w:rPr>
        <w:t>計測</w:t>
      </w:r>
      <w:r w:rsidR="00A35E74">
        <w:rPr>
          <w:rFonts w:hint="eastAsia"/>
        </w:rPr>
        <w:t>し</w:t>
      </w:r>
      <w:r>
        <w:rPr>
          <w:rFonts w:hint="eastAsia"/>
        </w:rPr>
        <w:t>分析</w:t>
      </w:r>
      <w:r w:rsidR="00FF25A9">
        <w:rPr>
          <w:rFonts w:hint="eastAsia"/>
        </w:rPr>
        <w:t>すべきである。</w:t>
      </w:r>
      <w:r w:rsidR="00A35E74">
        <w:rPr>
          <w:rFonts w:hint="eastAsia"/>
        </w:rPr>
        <w:t>パフォーマンスを調べ</w:t>
      </w:r>
      <w:r w:rsidR="00FF25A9">
        <w:rPr>
          <w:rFonts w:hint="eastAsia"/>
        </w:rPr>
        <w:t>、</w:t>
      </w:r>
      <w:r w:rsidR="00A35E74">
        <w:rPr>
          <w:rFonts w:hint="eastAsia"/>
        </w:rPr>
        <w:t>コンプライアンスプログラムを改善する</w:t>
      </w:r>
      <w:r w:rsidR="00FF25A9">
        <w:rPr>
          <w:rFonts w:hint="eastAsia"/>
        </w:rPr>
        <w:t>ためである。計測の尺度は、コンプライアンスプログラムを推進する場合にプログラムの個々の構成要素から得られる生産性向上について対話をする助けとなる。</w:t>
      </w:r>
    </w:p>
    <w:p w14:paraId="73903515" w14:textId="77777777" w:rsidR="00FF25A9" w:rsidRDefault="00FF25A9" w:rsidP="00B25381">
      <w:r>
        <w:rPr>
          <w:rFonts w:hint="eastAsia"/>
        </w:rPr>
        <w:t>コンプライアンスプロセスの改善</w:t>
      </w:r>
    </w:p>
    <w:p w14:paraId="5D1E3DB8" w14:textId="53474620" w:rsidR="00FF25A9" w:rsidRDefault="00FF25A9" w:rsidP="00B25381">
      <w:r>
        <w:rPr>
          <w:rFonts w:hint="eastAsia"/>
        </w:rPr>
        <w:t>組織がオープンソースを利用する範囲や</w:t>
      </w:r>
      <w:commentRangeStart w:id="83"/>
      <w:r>
        <w:rPr>
          <w:rFonts w:hint="eastAsia"/>
        </w:rPr>
        <w:t>目的</w:t>
      </w:r>
      <w:commentRangeEnd w:id="83"/>
      <w:r>
        <w:rPr>
          <w:rStyle w:val="ac"/>
        </w:rPr>
        <w:commentReference w:id="83"/>
      </w:r>
      <w:r>
        <w:rPr>
          <w:rFonts w:hint="eastAsia"/>
        </w:rPr>
        <w:t>は変化する。製品や技術、企業の吸収や合併、海外への委託、その他多くの要因によって動く。従って、今ぷらインすポリシーとプロセスを絶えず評価し、改善する必要がある。</w:t>
      </w:r>
    </w:p>
    <w:p w14:paraId="705A10EA" w14:textId="24BE06E1" w:rsidR="00FF25A9" w:rsidRDefault="00FF25A9" w:rsidP="00B25381">
      <w:r>
        <w:rPr>
          <w:rFonts w:hint="eastAsia"/>
        </w:rPr>
        <w:t>更に、オープンソースラインセンスの解釈や法的リスクも</w:t>
      </w:r>
      <w:r w:rsidR="0043144B">
        <w:rPr>
          <w:rFonts w:hint="eastAsia"/>
        </w:rPr>
        <w:t>進化する</w:t>
      </w:r>
      <w:r>
        <w:rPr>
          <w:rFonts w:hint="eastAsia"/>
        </w:rPr>
        <w:t>。こうした</w:t>
      </w:r>
      <w:r w:rsidR="0043144B">
        <w:rPr>
          <w:rFonts w:hint="eastAsia"/>
        </w:rPr>
        <w:t>ダイナミックな環境の中で、コンプライアンスプログラムも進化する必要がある。</w:t>
      </w:r>
    </w:p>
    <w:p w14:paraId="291AA162" w14:textId="24DAC34C" w:rsidR="0043144B" w:rsidRDefault="0043144B" w:rsidP="00B25381">
      <w:commentRangeStart w:id="84"/>
      <w:r>
        <w:rPr>
          <w:rFonts w:hint="eastAsia"/>
        </w:rPr>
        <w:t>守らせること</w:t>
      </w:r>
      <w:commentRangeEnd w:id="84"/>
      <w:r>
        <w:rPr>
          <w:rStyle w:val="ac"/>
        </w:rPr>
        <w:commentReference w:id="84"/>
      </w:r>
    </w:p>
    <w:p w14:paraId="778307C8" w14:textId="380C0227" w:rsidR="0043144B" w:rsidRDefault="0043144B" w:rsidP="00B25381">
      <w:r>
        <w:rPr>
          <w:rFonts w:hint="eastAsia"/>
        </w:rPr>
        <w:t>コンプライアンスプログラムは、守られなければ無意味である。効果を持たせるため、コンプライアンスプログラムにはプログラム厳守を監視し、ポリシーやプロセスやガイドライ</w:t>
      </w:r>
      <w:r>
        <w:rPr>
          <w:rFonts w:hint="eastAsia"/>
        </w:rPr>
        <w:lastRenderedPageBreak/>
        <w:t>ンを全社的に</w:t>
      </w:r>
      <w:commentRangeStart w:id="85"/>
      <w:r>
        <w:rPr>
          <w:rFonts w:hint="eastAsia"/>
        </w:rPr>
        <w:t>守らせる</w:t>
      </w:r>
      <w:commentRangeEnd w:id="85"/>
      <w:r>
        <w:rPr>
          <w:rStyle w:val="ac"/>
        </w:rPr>
        <w:commentReference w:id="85"/>
      </w:r>
      <w:r>
        <w:rPr>
          <w:rFonts w:hint="eastAsia"/>
        </w:rPr>
        <w:t>メカニズムを含めるべきである。コンプライアンスプログラムを守らせる方法の一つは、ソフトウェア開発プロセスと統合し、従業員の業績査定の幾分かをコンプライアンスプログラム活動へのコミットメントと実行とすることである。</w:t>
      </w:r>
    </w:p>
    <w:p w14:paraId="3FBB7466" w14:textId="152B95AB" w:rsidR="0043144B" w:rsidRDefault="0043144B" w:rsidP="00B25381">
      <w:r>
        <w:rPr>
          <w:rFonts w:hint="eastAsia"/>
        </w:rPr>
        <w:t>スタッフ割り当て</w:t>
      </w:r>
    </w:p>
    <w:p w14:paraId="029155F4" w14:textId="6BBA1271" w:rsidR="00060ECD" w:rsidRDefault="0043144B" w:rsidP="00B25381">
      <w:r>
        <w:rPr>
          <w:rFonts w:hint="eastAsia"/>
        </w:rPr>
        <w:t>スタッフがコンプライアンス</w:t>
      </w:r>
      <w:r w:rsidR="00621A98">
        <w:rPr>
          <w:rFonts w:hint="eastAsia"/>
        </w:rPr>
        <w:t>の職務のために割り当てられ、十分なコンプライアンスの訓練が組織の全従業員に確実に施されていなければならない。大きな組織ではコンプライアンスオフィサー、および関連する職務はフルタイムの仕事となり得る。小さい組織では分担したり、時間の一部を割</w:t>
      </w:r>
      <w:r w:rsidR="00041C3D">
        <w:rPr>
          <w:rFonts w:hint="eastAsia"/>
        </w:rPr>
        <w:t>く</w:t>
      </w:r>
      <w:r w:rsidR="00621A98">
        <w:rPr>
          <w:rFonts w:hint="eastAsia"/>
        </w:rPr>
        <w:t>べき活動となる可能性が高い。</w:t>
      </w:r>
    </w:p>
    <w:p w14:paraId="6FAC05F1" w14:textId="77777777" w:rsidR="00D6101A" w:rsidRPr="00041C3D" w:rsidRDefault="00D6101A" w:rsidP="00B25381"/>
    <w:p w14:paraId="29B43FCA" w14:textId="471DF512" w:rsidR="003E6961" w:rsidRPr="00B25381" w:rsidRDefault="00395A64" w:rsidP="003E6961">
      <w:pPr>
        <w:pStyle w:val="a3"/>
        <w:numPr>
          <w:ilvl w:val="0"/>
          <w:numId w:val="1"/>
        </w:numPr>
        <w:ind w:leftChars="0"/>
        <w:rPr>
          <w:b/>
          <w:sz w:val="28"/>
        </w:rPr>
      </w:pPr>
      <w:r>
        <w:rPr>
          <w:rFonts w:hint="eastAsia"/>
          <w:b/>
          <w:sz w:val="28"/>
        </w:rPr>
        <w:t>コンプライアンス達成に向けて：役割と責任</w:t>
      </w:r>
    </w:p>
    <w:p w14:paraId="356CE77C" w14:textId="61B904AA" w:rsidR="00D6101A" w:rsidRDefault="00612D49" w:rsidP="003E6961">
      <w:r>
        <w:rPr>
          <w:rFonts w:hint="eastAsia"/>
        </w:rPr>
        <w:t>一人の個人では、どれほどの</w:t>
      </w:r>
      <w:r w:rsidR="00E41F68">
        <w:rPr>
          <w:rFonts w:hint="eastAsia"/>
        </w:rPr>
        <w:t>達人</w:t>
      </w:r>
      <w:r>
        <w:rPr>
          <w:rFonts w:hint="eastAsia"/>
        </w:rPr>
        <w:t>であろうとも、</w:t>
      </w:r>
      <w:r w:rsidR="00E41F68">
        <w:rPr>
          <w:rFonts w:hint="eastAsia"/>
        </w:rPr>
        <w:t>オープンソースコンプライアンスを組織全体に実装することはできない。図</w:t>
      </w:r>
      <w:r w:rsidR="00E41F68">
        <w:rPr>
          <w:rFonts w:hint="eastAsia"/>
        </w:rPr>
        <w:t>8</w:t>
      </w:r>
      <w:r w:rsidR="00E41F68">
        <w:rPr>
          <w:rFonts w:hint="eastAsia"/>
        </w:rPr>
        <w:t>はオープンソースコンプライアンスの達成に責任がある様々な部門を書き下したものである。コンプライアンス達成には二つのチームが必要となる。コアチームと拡大チームである。後者は通常、前者を包括するものとなる。</w:t>
      </w:r>
    </w:p>
    <w:p w14:paraId="11F4E007" w14:textId="77777777" w:rsidR="00E41F68" w:rsidRDefault="00E41F68" w:rsidP="003E6961"/>
    <w:p w14:paraId="214A62D7" w14:textId="55EE5F0F" w:rsidR="00E41F68" w:rsidRDefault="00E41F68" w:rsidP="00E41F68">
      <w:commentRangeStart w:id="86"/>
      <w:r>
        <w:rPr>
          <w:rFonts w:hint="eastAsia"/>
        </w:rPr>
        <w:t>図</w:t>
      </w:r>
      <w:r>
        <w:rPr>
          <w:rFonts w:hint="eastAsia"/>
        </w:rPr>
        <w:t>8:</w:t>
      </w:r>
      <w:r>
        <w:t xml:space="preserve"> </w:t>
      </w:r>
      <w:r>
        <w:rPr>
          <w:rFonts w:hint="eastAsia"/>
        </w:rPr>
        <w:t>オープンソースコンプライアンスを確かなものとする個人とチーム</w:t>
      </w:r>
      <w:commentRangeEnd w:id="86"/>
      <w:r>
        <w:rPr>
          <w:rStyle w:val="ac"/>
        </w:rPr>
        <w:commentReference w:id="86"/>
      </w:r>
    </w:p>
    <w:p w14:paraId="5A282E9E" w14:textId="56DFDBE9" w:rsidR="00E41F68" w:rsidRPr="00E41F68" w:rsidRDefault="00E41F68" w:rsidP="003E6961">
      <w:pPr>
        <w:rPr>
          <w:b/>
        </w:rPr>
      </w:pPr>
    </w:p>
    <w:p w14:paraId="49725EE6" w14:textId="0E95CE4F" w:rsidR="0032497B" w:rsidRDefault="00192D88" w:rsidP="00192D88">
      <w:r>
        <w:rPr>
          <w:rFonts w:hint="eastAsia"/>
        </w:rPr>
        <w:t>コアチームはオープンソース評価委員会</w:t>
      </w:r>
      <w:r>
        <w:rPr>
          <w:rFonts w:hint="eastAsia"/>
        </w:rPr>
        <w:t xml:space="preserve"> (Open Source Review Board, OSRB) </w:t>
      </w:r>
      <w:r>
        <w:rPr>
          <w:rFonts w:hint="eastAsia"/>
        </w:rPr>
        <w:t>と呼ばれることも多い。エンジニアリング</w:t>
      </w:r>
      <w:r w:rsidR="0032497B">
        <w:rPr>
          <w:rFonts w:hint="eastAsia"/>
        </w:rPr>
        <w:t>と</w:t>
      </w:r>
      <w:r>
        <w:rPr>
          <w:rFonts w:hint="eastAsia"/>
        </w:rPr>
        <w:t>製品のチームの代表者たち、一人以上の法務顧問、そしてコンプライアンスオフィサーから構成される。</w:t>
      </w:r>
      <w:r w:rsidR="0032497B">
        <w:rPr>
          <w:rFonts w:hint="eastAsia"/>
        </w:rPr>
        <w:t>表４に個々の参加者のコアチームにおける役割と責任を示す。</w:t>
      </w:r>
    </w:p>
    <w:p w14:paraId="02F1A097" w14:textId="686B26E8" w:rsidR="00192D88" w:rsidRDefault="00192D88" w:rsidP="00192D88">
      <w:r>
        <w:rPr>
          <w:rFonts w:hint="eastAsia"/>
        </w:rPr>
        <w:t>拡大チームは</w:t>
      </w:r>
      <w:r w:rsidR="0032497B">
        <w:rPr>
          <w:rFonts w:hint="eastAsia"/>
        </w:rPr>
        <w:t>表</w:t>
      </w:r>
      <w:r w:rsidR="0032497B">
        <w:rPr>
          <w:rFonts w:hint="eastAsia"/>
        </w:rPr>
        <w:t>5 (49</w:t>
      </w:r>
      <w:r w:rsidR="0032497B">
        <w:rPr>
          <w:rFonts w:hint="eastAsia"/>
        </w:rPr>
        <w:t>ページ</w:t>
      </w:r>
      <w:r w:rsidR="0032497B">
        <w:rPr>
          <w:rFonts w:hint="eastAsia"/>
        </w:rPr>
        <w:t xml:space="preserve">) </w:t>
      </w:r>
      <w:r w:rsidR="0032497B">
        <w:rPr>
          <w:rFonts w:hint="eastAsia"/>
        </w:rPr>
        <w:t>に示す通り、</w:t>
      </w:r>
      <w:r>
        <w:rPr>
          <w:rFonts w:hint="eastAsia"/>
        </w:rPr>
        <w:t>様々な部門からコンプライアンス活動のため随時加わる人々で、文書作成、サプライチェーン、</w:t>
      </w:r>
      <w:commentRangeStart w:id="87"/>
      <w:del w:id="88" w:author="0000010811070" w:date="2017-06-23T15:15:00Z">
        <w:r w:rsidDel="00600A18">
          <w:rPr>
            <w:rFonts w:hint="eastAsia"/>
          </w:rPr>
          <w:delText>全社開発</w:delText>
        </w:r>
        <w:commentRangeEnd w:id="87"/>
        <w:r w:rsidR="005417DD" w:rsidDel="00600A18">
          <w:rPr>
            <w:rStyle w:val="ac"/>
          </w:rPr>
          <w:commentReference w:id="87"/>
        </w:r>
      </w:del>
      <w:ins w:id="89" w:author="0000010811070" w:date="2017-06-23T15:15:00Z">
        <w:r w:rsidR="00600A18">
          <w:rPr>
            <w:rFonts w:hint="eastAsia"/>
          </w:rPr>
          <w:t>企業買収</w:t>
        </w:r>
      </w:ins>
      <w:r>
        <w:rPr>
          <w:rFonts w:hint="eastAsia"/>
        </w:rPr>
        <w:t>、</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らが含まれる。ただし拡大チームのメンバは</w:t>
      </w:r>
      <w:r w:rsidR="0032497B">
        <w:rPr>
          <w:rFonts w:hint="eastAsia"/>
        </w:rPr>
        <w:t>（実体をもつ組織である）</w:t>
      </w:r>
      <w:r>
        <w:rPr>
          <w:rFonts w:hint="eastAsia"/>
        </w:rPr>
        <w:t>コアチームと違い、</w:t>
      </w:r>
      <w:r>
        <w:rPr>
          <w:rFonts w:hint="eastAsia"/>
        </w:rPr>
        <w:t>OSRB</w:t>
      </w:r>
      <w:r>
        <w:rPr>
          <w:rFonts w:hint="eastAsia"/>
        </w:rPr>
        <w:t>から仕事を委任された時だけ活動する。</w:t>
      </w:r>
    </w:p>
    <w:p w14:paraId="021E13CE" w14:textId="66EC518C" w:rsidR="0032497B" w:rsidRDefault="0032497B" w:rsidP="00192D88"/>
    <w:p w14:paraId="1301528F" w14:textId="0A03DDD5" w:rsidR="0032497B" w:rsidRDefault="0032497B" w:rsidP="00192D88">
      <w:r>
        <w:rPr>
          <w:rFonts w:hint="eastAsia"/>
        </w:rPr>
        <w:t>表</w:t>
      </w:r>
      <w:r>
        <w:rPr>
          <w:rFonts w:hint="eastAsia"/>
        </w:rPr>
        <w:t xml:space="preserve">4. </w:t>
      </w:r>
      <w:r>
        <w:rPr>
          <w:rFonts w:hint="eastAsia"/>
        </w:rPr>
        <w:t>コンプライアンスコアチーム</w:t>
      </w:r>
      <w:r>
        <w:rPr>
          <w:rFonts w:hint="eastAsia"/>
        </w:rPr>
        <w:t xml:space="preserve"> (OSRB) </w:t>
      </w:r>
      <w:r>
        <w:rPr>
          <w:rFonts w:hint="eastAsia"/>
        </w:rPr>
        <w:t>の主な役割と責任</w:t>
      </w:r>
    </w:p>
    <w:p w14:paraId="5161EF6C" w14:textId="77777777" w:rsidR="0032497B" w:rsidRDefault="0032497B" w:rsidP="00192D88"/>
    <w:tbl>
      <w:tblPr>
        <w:tblStyle w:val="ab"/>
        <w:tblW w:w="0" w:type="auto"/>
        <w:tblLook w:val="04A0" w:firstRow="1" w:lastRow="0" w:firstColumn="1" w:lastColumn="0" w:noHBand="0" w:noVBand="1"/>
      </w:tblPr>
      <w:tblGrid>
        <w:gridCol w:w="4247"/>
        <w:gridCol w:w="4247"/>
      </w:tblGrid>
      <w:tr w:rsidR="0032497B" w14:paraId="3784E08B" w14:textId="77777777" w:rsidTr="0032497B">
        <w:tc>
          <w:tcPr>
            <w:tcW w:w="4247" w:type="dxa"/>
          </w:tcPr>
          <w:p w14:paraId="0690602E" w14:textId="587F2817" w:rsidR="0032497B" w:rsidRDefault="0032497B" w:rsidP="00192D88">
            <w:r>
              <w:rPr>
                <w:rFonts w:hint="eastAsia"/>
              </w:rPr>
              <w:t>参加者</w:t>
            </w:r>
          </w:p>
        </w:tc>
        <w:tc>
          <w:tcPr>
            <w:tcW w:w="4247" w:type="dxa"/>
          </w:tcPr>
          <w:p w14:paraId="6BC6750A" w14:textId="6333007D" w:rsidR="0032497B" w:rsidRDefault="0032497B" w:rsidP="00192D88">
            <w:r>
              <w:rPr>
                <w:rFonts w:hint="eastAsia"/>
              </w:rPr>
              <w:t>主な役割と責任</w:t>
            </w:r>
          </w:p>
        </w:tc>
      </w:tr>
      <w:tr w:rsidR="0032497B" w14:paraId="7F546889" w14:textId="77777777" w:rsidTr="0032497B">
        <w:tc>
          <w:tcPr>
            <w:tcW w:w="4247" w:type="dxa"/>
          </w:tcPr>
          <w:p w14:paraId="7FA6FB26" w14:textId="4482B70D" w:rsidR="0032497B" w:rsidRDefault="00006B35" w:rsidP="00192D88">
            <w:r>
              <w:rPr>
                <w:rFonts w:hint="eastAsia"/>
              </w:rPr>
              <w:t>法務の代表者</w:t>
            </w:r>
            <w:r>
              <w:br/>
            </w:r>
            <w:r>
              <w:rPr>
                <w:rFonts w:hint="eastAsia"/>
              </w:rPr>
              <w:t>代表者はその時の作業に応じ、法律顧問から弁護士補助職員まで</w:t>
            </w:r>
            <w:r w:rsidR="003A21BB">
              <w:rPr>
                <w:rFonts w:hint="eastAsia"/>
              </w:rPr>
              <w:t>変化する</w:t>
            </w:r>
          </w:p>
        </w:tc>
        <w:tc>
          <w:tcPr>
            <w:tcW w:w="4247" w:type="dxa"/>
          </w:tcPr>
          <w:p w14:paraId="476F4E1F" w14:textId="7765D8FB" w:rsidR="000D7A20" w:rsidRDefault="000D28F8" w:rsidP="00192D88">
            <w:r>
              <w:rPr>
                <w:rFonts w:hint="eastAsia"/>
              </w:rPr>
              <w:t>OSR</w:t>
            </w:r>
            <w:r w:rsidR="003A21BB">
              <w:rPr>
                <w:rFonts w:hint="eastAsia"/>
              </w:rPr>
              <w:t>B</w:t>
            </w:r>
            <w:r w:rsidR="003A21BB">
              <w:rPr>
                <w:rFonts w:hint="eastAsia"/>
              </w:rPr>
              <w:t>と</w:t>
            </w:r>
            <w:r w:rsidR="003A21BB">
              <w:rPr>
                <w:rFonts w:hint="eastAsia"/>
              </w:rPr>
              <w:t>OSEC</w:t>
            </w:r>
            <w:r w:rsidR="003A21BB">
              <w:rPr>
                <w:rFonts w:hint="eastAsia"/>
              </w:rPr>
              <w:t>へ参加</w:t>
            </w:r>
          </w:p>
          <w:p w14:paraId="7545C144" w14:textId="1414DC99" w:rsidR="000D7A20" w:rsidRDefault="000D7A20" w:rsidP="00192D88">
            <w:r>
              <w:rPr>
                <w:rFonts w:hint="eastAsia"/>
              </w:rPr>
              <w:t>オープンソースソフトウェアの利用、改変、配布をレビューし承認</w:t>
            </w:r>
          </w:p>
          <w:p w14:paraId="557B8FA0" w14:textId="274F0976" w:rsidR="0032497B" w:rsidRDefault="000D7A20" w:rsidP="00192D88">
            <w:r>
              <w:rPr>
                <w:rFonts w:hint="eastAsia"/>
              </w:rPr>
              <w:t>ライセンスについてのガイドラインの提供</w:t>
            </w:r>
          </w:p>
          <w:p w14:paraId="3A042687" w14:textId="2FF3EDA4" w:rsidR="000D7A20" w:rsidRDefault="000D7A20" w:rsidP="00192D88">
            <w:r>
              <w:rPr>
                <w:rFonts w:hint="eastAsia"/>
              </w:rPr>
              <w:t>トレーニングの提供と承認</w:t>
            </w:r>
          </w:p>
          <w:p w14:paraId="13FF008F" w14:textId="77777777" w:rsidR="000D7A20" w:rsidRDefault="000D7A20" w:rsidP="00192D88">
            <w:r>
              <w:rPr>
                <w:rFonts w:hint="eastAsia"/>
              </w:rPr>
              <w:lastRenderedPageBreak/>
              <w:t>オープンソースコンプライアンスプログラム改善への貢献</w:t>
            </w:r>
          </w:p>
          <w:p w14:paraId="7DDA122C" w14:textId="77777777" w:rsidR="000D7A20" w:rsidRDefault="000D7A20" w:rsidP="001A499F">
            <w:r>
              <w:rPr>
                <w:rFonts w:hint="eastAsia"/>
              </w:rPr>
              <w:t>オープンソースのポータルの内容をレビューし</w:t>
            </w:r>
            <w:r w:rsidR="001A499F">
              <w:rPr>
                <w:rFonts w:hint="eastAsia"/>
              </w:rPr>
              <w:t>承認</w:t>
            </w:r>
          </w:p>
          <w:p w14:paraId="2FDC7B24" w14:textId="77777777" w:rsidR="001A499F" w:rsidRDefault="001A499F" w:rsidP="001A499F">
            <w:r>
              <w:rPr>
                <w:rFonts w:hint="eastAsia"/>
              </w:rPr>
              <w:t>ライセンス上満たすべき義務一覧のレビューと承認</w:t>
            </w:r>
          </w:p>
          <w:p w14:paraId="43FDEC06" w14:textId="78B27DD4" w:rsidR="001A499F" w:rsidRPr="000D7A20" w:rsidRDefault="001A499F" w:rsidP="001A499F">
            <w:r>
              <w:rPr>
                <w:rFonts w:hint="eastAsia"/>
              </w:rPr>
              <w:t>オープンソースに関する告知の承認</w:t>
            </w:r>
          </w:p>
        </w:tc>
      </w:tr>
      <w:tr w:rsidR="0032497B" w14:paraId="6E5ADAB8" w14:textId="77777777" w:rsidTr="0032497B">
        <w:tc>
          <w:tcPr>
            <w:tcW w:w="4247" w:type="dxa"/>
          </w:tcPr>
          <w:p w14:paraId="643B3F1C" w14:textId="75070BE5" w:rsidR="0032497B" w:rsidRPr="00484EAC" w:rsidRDefault="00484EAC" w:rsidP="00192D88">
            <w:r>
              <w:rPr>
                <w:rFonts w:hint="eastAsia"/>
              </w:rPr>
              <w:lastRenderedPageBreak/>
              <w:t>エンジニアリングおよび製品チームの代表</w:t>
            </w:r>
            <w:r>
              <w:br/>
            </w:r>
            <w:r>
              <w:rPr>
                <w:rFonts w:hint="eastAsia"/>
              </w:rPr>
              <w:t>企業によってはエンジニアリングと製品のチームは分かれていない</w:t>
            </w:r>
          </w:p>
        </w:tc>
        <w:tc>
          <w:tcPr>
            <w:tcW w:w="4247" w:type="dxa"/>
          </w:tcPr>
          <w:p w14:paraId="72314990" w14:textId="2F0B7EF5" w:rsidR="00484EAC" w:rsidRDefault="000D28F8" w:rsidP="00484EAC">
            <w:r>
              <w:rPr>
                <w:rFonts w:hint="eastAsia"/>
              </w:rPr>
              <w:t>OSR</w:t>
            </w:r>
            <w:r w:rsidR="00484EAC">
              <w:rPr>
                <w:rFonts w:hint="eastAsia"/>
              </w:rPr>
              <w:t>B</w:t>
            </w:r>
            <w:r w:rsidR="00484EAC">
              <w:rPr>
                <w:rFonts w:hint="eastAsia"/>
              </w:rPr>
              <w:t>と</w:t>
            </w:r>
            <w:r w:rsidR="00484EAC">
              <w:rPr>
                <w:rFonts w:hint="eastAsia"/>
              </w:rPr>
              <w:t>OSEC</w:t>
            </w:r>
            <w:r w:rsidR="00484EAC">
              <w:rPr>
                <w:rFonts w:hint="eastAsia"/>
              </w:rPr>
              <w:t>へ参加</w:t>
            </w:r>
          </w:p>
          <w:p w14:paraId="51504CAE" w14:textId="77777777" w:rsidR="0032497B" w:rsidRDefault="00484EAC" w:rsidP="00192D88">
            <w:r>
              <w:rPr>
                <w:rFonts w:hint="eastAsia"/>
              </w:rPr>
              <w:t>コンプライアンスポリシーとプロセスの遵守</w:t>
            </w:r>
          </w:p>
          <w:p w14:paraId="3A4ABE3B" w14:textId="77777777" w:rsidR="00484EAC" w:rsidRDefault="00484EAC" w:rsidP="00192D88">
            <w:r>
              <w:rPr>
                <w:rFonts w:hint="eastAsia"/>
              </w:rPr>
              <w:t>コンプライアンスの実践を開発プロセスの中に統合</w:t>
            </w:r>
          </w:p>
          <w:p w14:paraId="18CCF53A" w14:textId="77777777" w:rsidR="00484EAC" w:rsidRDefault="00484EAC" w:rsidP="00192D88">
            <w:r>
              <w:rPr>
                <w:rFonts w:hint="eastAsia"/>
              </w:rPr>
              <w:t>コンプライアンスプログラムの改善に貢献</w:t>
            </w:r>
          </w:p>
          <w:p w14:paraId="06D728F7" w14:textId="77777777" w:rsidR="00484EAC" w:rsidRDefault="00484EAC" w:rsidP="00192D88">
            <w:r>
              <w:rPr>
                <w:rFonts w:hint="eastAsia"/>
              </w:rPr>
              <w:t>技術的なコンプライアンスプログラムの遵守</w:t>
            </w:r>
          </w:p>
          <w:p w14:paraId="4A8437F8" w14:textId="77777777" w:rsidR="00484EAC" w:rsidRDefault="00484EAC" w:rsidP="00192D88">
            <w:r>
              <w:rPr>
                <w:rFonts w:hint="eastAsia"/>
              </w:rPr>
              <w:t>あらゆる質問への迅速な回答</w:t>
            </w:r>
          </w:p>
          <w:p w14:paraId="6B87233E" w14:textId="77777777" w:rsidR="00484EAC" w:rsidRDefault="00484EAC" w:rsidP="00192D88">
            <w:r>
              <w:rPr>
                <w:rFonts w:hint="eastAsia"/>
              </w:rPr>
              <w:t>設計、アーキテクチャ、コードのレビューの実施</w:t>
            </w:r>
          </w:p>
          <w:p w14:paraId="4FF11260" w14:textId="75DA3DF5" w:rsidR="00484EAC" w:rsidRDefault="00484EAC" w:rsidP="00192D88">
            <w:r>
              <w:rPr>
                <w:rFonts w:hint="eastAsia"/>
              </w:rPr>
              <w:t>配布のためのソフトウェアパッケージ準備</w:t>
            </w:r>
          </w:p>
        </w:tc>
      </w:tr>
      <w:tr w:rsidR="0032497B" w14:paraId="36A19B2F" w14:textId="77777777" w:rsidTr="0032497B">
        <w:tc>
          <w:tcPr>
            <w:tcW w:w="4247" w:type="dxa"/>
          </w:tcPr>
          <w:p w14:paraId="06CB6018" w14:textId="77777777" w:rsidR="0032497B" w:rsidRDefault="00484EAC" w:rsidP="00192D88">
            <w:r>
              <w:rPr>
                <w:rFonts w:hint="eastAsia"/>
              </w:rPr>
              <w:t>コンプライアンスオフィサー</w:t>
            </w:r>
          </w:p>
          <w:p w14:paraId="2E85A9A0" w14:textId="2E8AB20D" w:rsidR="000D28F8" w:rsidRDefault="000D28F8" w:rsidP="00192D88">
            <w:r>
              <w:rPr>
                <w:rFonts w:hint="eastAsia"/>
              </w:rPr>
              <w:t>オープンソースコンプライアンスオフィサーは必ずしも専任である必要はない。大抵の場合、オープンソース部門の部長や所長が役割を果たす</w:t>
            </w:r>
          </w:p>
        </w:tc>
        <w:tc>
          <w:tcPr>
            <w:tcW w:w="4247" w:type="dxa"/>
          </w:tcPr>
          <w:p w14:paraId="03C3BA36" w14:textId="77777777" w:rsidR="0032497B" w:rsidRDefault="000D28F8" w:rsidP="00192D88">
            <w:r>
              <w:rPr>
                <w:rFonts w:hint="eastAsia"/>
              </w:rPr>
              <w:t>全てのコンプライアンス活動を推進</w:t>
            </w:r>
          </w:p>
          <w:p w14:paraId="743270AF" w14:textId="77777777" w:rsidR="000D28F8" w:rsidRDefault="000D28F8" w:rsidP="00192D88">
            <w:r>
              <w:rPr>
                <w:rFonts w:hint="eastAsia"/>
              </w:rPr>
              <w:t>ソースコードのスキャンと監査を調整</w:t>
            </w:r>
          </w:p>
          <w:p w14:paraId="6E6A4FC1" w14:textId="77777777" w:rsidR="000D28F8" w:rsidRDefault="000D28F8" w:rsidP="00192D88">
            <w:r>
              <w:rPr>
                <w:rFonts w:hint="eastAsia"/>
              </w:rPr>
              <w:t>ソースコードパッケージの配布を調整</w:t>
            </w:r>
          </w:p>
          <w:p w14:paraId="3844D1CB" w14:textId="77777777" w:rsidR="000D28F8" w:rsidRDefault="000D28F8" w:rsidP="00192D88">
            <w:r>
              <w:rPr>
                <w:rFonts w:hint="eastAsia"/>
              </w:rPr>
              <w:t>OSRB</w:t>
            </w:r>
            <w:r>
              <w:rPr>
                <w:rFonts w:hint="eastAsia"/>
              </w:rPr>
              <w:t>と</w:t>
            </w:r>
            <w:r>
              <w:rPr>
                <w:rFonts w:hint="eastAsia"/>
              </w:rPr>
              <w:t>OSEC</w:t>
            </w:r>
            <w:r>
              <w:rPr>
                <w:rFonts w:hint="eastAsia"/>
              </w:rPr>
              <w:t>へ参加</w:t>
            </w:r>
          </w:p>
          <w:p w14:paraId="2BB47565" w14:textId="77777777" w:rsidR="000D28F8" w:rsidRDefault="000D28F8" w:rsidP="00192D88">
            <w:r>
              <w:rPr>
                <w:rFonts w:hint="eastAsia"/>
              </w:rPr>
              <w:t>コンプライアンスとオープンソースのトレーニングに寄与</w:t>
            </w:r>
          </w:p>
          <w:p w14:paraId="7B5F4732" w14:textId="77777777" w:rsidR="000D28F8" w:rsidRDefault="000D28F8" w:rsidP="00192D88">
            <w:r>
              <w:rPr>
                <w:rFonts w:hint="eastAsia"/>
              </w:rPr>
              <w:t>コンプライアンスプログラムの改善に寄与</w:t>
            </w:r>
          </w:p>
          <w:p w14:paraId="07FE9189" w14:textId="77777777" w:rsidR="000D28F8" w:rsidRDefault="000D28F8" w:rsidP="00192D88">
            <w:r>
              <w:rPr>
                <w:rFonts w:hint="eastAsia"/>
              </w:rPr>
              <w:t>OSEC</w:t>
            </w:r>
            <w:r>
              <w:rPr>
                <w:rFonts w:hint="eastAsia"/>
              </w:rPr>
              <w:t>にコンプライアンス活動について報告</w:t>
            </w:r>
          </w:p>
          <w:p w14:paraId="58C91E70" w14:textId="2648A33F" w:rsidR="000D28F8" w:rsidRDefault="000D28F8" w:rsidP="00192D88">
            <w:r>
              <w:rPr>
                <w:rFonts w:hint="eastAsia"/>
              </w:rPr>
              <w:t>自動化や、開発環境の中にオープンソースのコードを見つける新たなツール作成に寄与</w:t>
            </w:r>
          </w:p>
        </w:tc>
      </w:tr>
    </w:tbl>
    <w:p w14:paraId="352AE12B" w14:textId="398FFAD3" w:rsidR="0032497B" w:rsidRDefault="0032497B" w:rsidP="00192D88"/>
    <w:p w14:paraId="4BAB66FA" w14:textId="1F8EC72B" w:rsidR="000D28F8" w:rsidRDefault="000D28F8" w:rsidP="00192D88">
      <w:r>
        <w:rPr>
          <w:rFonts w:hint="eastAsia"/>
        </w:rPr>
        <w:t>表</w:t>
      </w:r>
      <w:r>
        <w:rPr>
          <w:rFonts w:hint="eastAsia"/>
        </w:rPr>
        <w:t xml:space="preserve">5. </w:t>
      </w:r>
      <w:r>
        <w:rPr>
          <w:rFonts w:hint="eastAsia"/>
        </w:rPr>
        <w:t>コンプライアンス拡大チームの役割と責任</w:t>
      </w:r>
    </w:p>
    <w:tbl>
      <w:tblPr>
        <w:tblStyle w:val="ab"/>
        <w:tblW w:w="0" w:type="auto"/>
        <w:tblLook w:val="04A0" w:firstRow="1" w:lastRow="0" w:firstColumn="1" w:lastColumn="0" w:noHBand="0" w:noVBand="1"/>
      </w:tblPr>
      <w:tblGrid>
        <w:gridCol w:w="4247"/>
        <w:gridCol w:w="4247"/>
      </w:tblGrid>
      <w:tr w:rsidR="000D28F8" w14:paraId="2801DB46" w14:textId="77777777" w:rsidTr="000D28F8">
        <w:tc>
          <w:tcPr>
            <w:tcW w:w="4247" w:type="dxa"/>
          </w:tcPr>
          <w:p w14:paraId="6653E9E6" w14:textId="08961FE6" w:rsidR="000D28F8" w:rsidRDefault="000D28F8" w:rsidP="00192D88">
            <w:r>
              <w:rPr>
                <w:rFonts w:hint="eastAsia"/>
              </w:rPr>
              <w:t>参加者</w:t>
            </w:r>
          </w:p>
        </w:tc>
        <w:tc>
          <w:tcPr>
            <w:tcW w:w="4247" w:type="dxa"/>
          </w:tcPr>
          <w:p w14:paraId="3C411650" w14:textId="6ADDBF16" w:rsidR="000D28F8" w:rsidRDefault="000D28F8" w:rsidP="00192D88">
            <w:r>
              <w:rPr>
                <w:rFonts w:hint="eastAsia"/>
              </w:rPr>
              <w:t>主な役割と責任</w:t>
            </w:r>
          </w:p>
        </w:tc>
      </w:tr>
      <w:tr w:rsidR="000D28F8" w14:paraId="73467D58" w14:textId="77777777" w:rsidTr="000D28F8">
        <w:tc>
          <w:tcPr>
            <w:tcW w:w="4247" w:type="dxa"/>
          </w:tcPr>
          <w:p w14:paraId="6A45C898" w14:textId="0162DCEF" w:rsidR="000D28F8" w:rsidRDefault="000D28F8" w:rsidP="00192D88">
            <w:r>
              <w:rPr>
                <w:rFonts w:hint="eastAsia"/>
              </w:rPr>
              <w:t>オープンソースの戦略を決定するオープンソース</w:t>
            </w:r>
            <w:r w:rsidR="00A90F94">
              <w:rPr>
                <w:rFonts w:hint="eastAsia"/>
              </w:rPr>
              <w:t>幹部会議</w:t>
            </w:r>
            <w:r w:rsidR="00A90F94">
              <w:rPr>
                <w:rFonts w:hint="eastAsia"/>
              </w:rPr>
              <w:t xml:space="preserve"> (Open Source Executive </w:t>
            </w:r>
            <w:r w:rsidR="00A90F94">
              <w:rPr>
                <w:rFonts w:hint="eastAsia"/>
              </w:rPr>
              <w:lastRenderedPageBreak/>
              <w:t xml:space="preserve">Committee, OSEC) </w:t>
            </w:r>
          </w:p>
        </w:tc>
        <w:tc>
          <w:tcPr>
            <w:tcW w:w="4247" w:type="dxa"/>
          </w:tcPr>
          <w:p w14:paraId="65A69B45" w14:textId="77777777" w:rsidR="000D28F8" w:rsidRDefault="00A90F94" w:rsidP="00192D88">
            <w:commentRangeStart w:id="90"/>
            <w:r>
              <w:rPr>
                <w:rFonts w:hint="eastAsia"/>
              </w:rPr>
              <w:lastRenderedPageBreak/>
              <w:t>知財のリリース提案</w:t>
            </w:r>
            <w:commentRangeEnd w:id="90"/>
            <w:r>
              <w:rPr>
                <w:rStyle w:val="ac"/>
              </w:rPr>
              <w:commentReference w:id="90"/>
            </w:r>
            <w:r>
              <w:rPr>
                <w:rFonts w:hint="eastAsia"/>
              </w:rPr>
              <w:t>をレビューし承認</w:t>
            </w:r>
          </w:p>
          <w:p w14:paraId="122D69F4" w14:textId="77E172D0" w:rsidR="00A90F94" w:rsidRDefault="00A90F94" w:rsidP="00A90F94">
            <w:r>
              <w:rPr>
                <w:rFonts w:hint="eastAsia"/>
              </w:rPr>
              <w:t>プロプラエタリなコードをオープンソース</w:t>
            </w:r>
            <w:r>
              <w:rPr>
                <w:rFonts w:hint="eastAsia"/>
              </w:rPr>
              <w:lastRenderedPageBreak/>
              <w:t>ライセンス下でリリースする提案をレビューし承認。これはそのソースコードはオープンソースにする前提で開発されたならば不要</w:t>
            </w:r>
          </w:p>
        </w:tc>
      </w:tr>
      <w:tr w:rsidR="000D28F8" w14:paraId="1EE35003" w14:textId="77777777" w:rsidTr="000D28F8">
        <w:tc>
          <w:tcPr>
            <w:tcW w:w="4247" w:type="dxa"/>
          </w:tcPr>
          <w:p w14:paraId="724392A6" w14:textId="42576464" w:rsidR="000D28F8" w:rsidRDefault="00A90F94" w:rsidP="00192D88">
            <w:r>
              <w:rPr>
                <w:rFonts w:hint="eastAsia"/>
              </w:rPr>
              <w:lastRenderedPageBreak/>
              <w:t>文書作成</w:t>
            </w:r>
          </w:p>
        </w:tc>
        <w:tc>
          <w:tcPr>
            <w:tcW w:w="4247" w:type="dxa"/>
          </w:tcPr>
          <w:p w14:paraId="255DE9E9" w14:textId="49853241" w:rsidR="000D28F8" w:rsidRDefault="00A90F94" w:rsidP="00192D88">
            <w:r>
              <w:rPr>
                <w:rFonts w:hint="eastAsia"/>
              </w:rPr>
              <w:t>オープンソースライセンスの情報と告知を製品の文書の中に含める</w:t>
            </w:r>
          </w:p>
        </w:tc>
      </w:tr>
      <w:tr w:rsidR="000D28F8" w14:paraId="7AE0A614" w14:textId="77777777" w:rsidTr="000D28F8">
        <w:tc>
          <w:tcPr>
            <w:tcW w:w="4247" w:type="dxa"/>
          </w:tcPr>
          <w:p w14:paraId="118137B1" w14:textId="6EC6DDBE" w:rsidR="000D28F8" w:rsidRDefault="00A90F94" w:rsidP="00192D88">
            <w:r>
              <w:rPr>
                <w:rFonts w:hint="eastAsia"/>
              </w:rPr>
              <w:t>ローカル化</w:t>
            </w:r>
          </w:p>
        </w:tc>
        <w:tc>
          <w:tcPr>
            <w:tcW w:w="4247" w:type="dxa"/>
          </w:tcPr>
          <w:p w14:paraId="25424869" w14:textId="0D32D095" w:rsidR="000D28F8" w:rsidRDefault="00A90F94" w:rsidP="00192D88">
            <w:r>
              <w:rPr>
                <w:rFonts w:hint="eastAsia"/>
              </w:rPr>
              <w:t>製品やソフトウェアスタックに関わるオープンソース</w:t>
            </w:r>
            <w:r w:rsidR="00C650B6">
              <w:rPr>
                <w:rFonts w:hint="eastAsia"/>
              </w:rPr>
              <w:t>について、基本的情報をターゲットとなる言語に翻訳</w:t>
            </w:r>
          </w:p>
        </w:tc>
      </w:tr>
      <w:tr w:rsidR="000D28F8" w14:paraId="1B9CC0B6" w14:textId="77777777" w:rsidTr="000D28F8">
        <w:tc>
          <w:tcPr>
            <w:tcW w:w="4247" w:type="dxa"/>
          </w:tcPr>
          <w:p w14:paraId="1750477A" w14:textId="588F4B41" w:rsidR="000D28F8" w:rsidRDefault="00C650B6" w:rsidP="00192D88">
            <w:r>
              <w:rPr>
                <w:rFonts w:hint="eastAsia"/>
              </w:rPr>
              <w:t>サプライチェーン</w:t>
            </w:r>
          </w:p>
        </w:tc>
        <w:tc>
          <w:tcPr>
            <w:tcW w:w="4247" w:type="dxa"/>
          </w:tcPr>
          <w:p w14:paraId="016560C9" w14:textId="293EB292" w:rsidR="000D28F8" w:rsidRDefault="00C650B6" w:rsidP="00CF1ABC">
            <w:r>
              <w:rPr>
                <w:rFonts w:hint="eastAsia"/>
              </w:rPr>
              <w:t>サードパーティプロバイダ</w:t>
            </w:r>
            <w:r w:rsidR="00CF1ABC">
              <w:rPr>
                <w:rFonts w:hint="eastAsia"/>
              </w:rPr>
              <w:t>からライセンスされた、または購入したソフトウェアコンポーネントに含まれる</w:t>
            </w:r>
            <w:r>
              <w:rPr>
                <w:rFonts w:hint="eastAsia"/>
              </w:rPr>
              <w:t>オープンソース</w:t>
            </w:r>
            <w:r w:rsidR="00CF1ABC">
              <w:rPr>
                <w:rFonts w:hint="eastAsia"/>
              </w:rPr>
              <w:t>の情報の開示をサードパーティプロバイダに指示</w:t>
            </w:r>
          </w:p>
          <w:p w14:paraId="7DD2D0AF" w14:textId="4B52151F" w:rsidR="00CF1ABC" w:rsidRPr="00CF1ABC" w:rsidRDefault="005417DD" w:rsidP="005417DD">
            <w:r>
              <w:rPr>
                <w:rFonts w:hint="eastAsia"/>
              </w:rPr>
              <w:t>オープンソースソフトウェアが含まれている、またはバンドルされているサードパーティのソフトウェアの納入を手助け</w:t>
            </w:r>
          </w:p>
        </w:tc>
      </w:tr>
      <w:tr w:rsidR="000D28F8" w14:paraId="4E608FBC" w14:textId="77777777" w:rsidTr="000D28F8">
        <w:tc>
          <w:tcPr>
            <w:tcW w:w="4247" w:type="dxa"/>
          </w:tcPr>
          <w:p w14:paraId="6799D8C3" w14:textId="73697326" w:rsidR="000D28F8" w:rsidRDefault="005417DD" w:rsidP="00192D88">
            <w:r>
              <w:rPr>
                <w:rFonts w:hint="eastAsia"/>
              </w:rPr>
              <w:t>IT (</w:t>
            </w:r>
            <w:r>
              <w:rPr>
                <w:rFonts w:hint="eastAsia"/>
              </w:rPr>
              <w:t>情報技術</w:t>
            </w:r>
            <w:r>
              <w:rPr>
                <w:rFonts w:hint="eastAsia"/>
              </w:rPr>
              <w:t>)</w:t>
            </w:r>
          </w:p>
        </w:tc>
        <w:tc>
          <w:tcPr>
            <w:tcW w:w="4247" w:type="dxa"/>
          </w:tcPr>
          <w:p w14:paraId="5743A4A6" w14:textId="77777777" w:rsidR="000D28F8" w:rsidRDefault="005417DD" w:rsidP="00192D88">
            <w:r>
              <w:rPr>
                <w:rFonts w:hint="eastAsia"/>
              </w:rPr>
              <w:t>コンプライアンスプログラムで利用されるツールと自動化のインフラをサポートし整備</w:t>
            </w:r>
          </w:p>
          <w:p w14:paraId="141D9818" w14:textId="5BFF66C9" w:rsidR="005417DD" w:rsidRPr="005417DD" w:rsidRDefault="005417DD" w:rsidP="00192D88">
            <w:r>
              <w:rPr>
                <w:rFonts w:hint="eastAsia"/>
              </w:rPr>
              <w:t>OSRB</w:t>
            </w:r>
            <w:r>
              <w:rPr>
                <w:rFonts w:hint="eastAsia"/>
              </w:rPr>
              <w:t>の要請に応じ、新しいツールを作成、入手</w:t>
            </w:r>
          </w:p>
        </w:tc>
      </w:tr>
      <w:tr w:rsidR="000D28F8" w14:paraId="0E751FCE" w14:textId="77777777" w:rsidTr="000D28F8">
        <w:tc>
          <w:tcPr>
            <w:tcW w:w="4247" w:type="dxa"/>
          </w:tcPr>
          <w:p w14:paraId="6976EFEB" w14:textId="3B29E447" w:rsidR="000D28F8" w:rsidRDefault="005417DD" w:rsidP="00192D88">
            <w:del w:id="91" w:author="0000010811070" w:date="2017-06-23T15:16:00Z">
              <w:r w:rsidDel="00600A18">
                <w:rPr>
                  <w:rFonts w:hint="eastAsia"/>
                </w:rPr>
                <w:delText>全社開発</w:delText>
              </w:r>
            </w:del>
            <w:ins w:id="92" w:author="0000010811070" w:date="2017-06-23T15:16:00Z">
              <w:r w:rsidR="00600A18">
                <w:rPr>
                  <w:rFonts w:hint="eastAsia"/>
                </w:rPr>
                <w:t>企業買収</w:t>
              </w:r>
            </w:ins>
          </w:p>
        </w:tc>
        <w:tc>
          <w:tcPr>
            <w:tcW w:w="4247" w:type="dxa"/>
          </w:tcPr>
          <w:p w14:paraId="46EA1A54" w14:textId="4BD1CE23" w:rsidR="000D28F8" w:rsidRDefault="005417DD" w:rsidP="00192D88">
            <w:r>
              <w:rPr>
                <w:rFonts w:hint="eastAsia"/>
              </w:rPr>
              <w:t>会社の合併や</w:t>
            </w:r>
            <w:del w:id="93" w:author="0000010811070" w:date="2017-06-23T16:40:00Z">
              <w:r w:rsidDel="00C52AC3">
                <w:rPr>
                  <w:rFonts w:hint="eastAsia"/>
                </w:rPr>
                <w:delText>吸収</w:delText>
              </w:r>
            </w:del>
            <w:ins w:id="94" w:author="0000010811070" w:date="2017-06-23T16:40:00Z">
              <w:r w:rsidR="00C52AC3">
                <w:rPr>
                  <w:rFonts w:hint="eastAsia"/>
                </w:rPr>
                <w:t>買収</w:t>
              </w:r>
            </w:ins>
            <w:r>
              <w:rPr>
                <w:rFonts w:hint="eastAsia"/>
              </w:rPr>
              <w:t>に先立ちオープンソースコンプライアンスが完了するよう要請</w:t>
            </w:r>
          </w:p>
          <w:p w14:paraId="12DEF54C" w14:textId="3918774C" w:rsidR="005417DD" w:rsidRDefault="005417DD" w:rsidP="00192D88">
            <w:r>
              <w:rPr>
                <w:rFonts w:hint="eastAsia"/>
              </w:rPr>
              <w:t>外部委託した</w:t>
            </w:r>
            <w:ins w:id="95" w:author="0000010811070" w:date="2017-06-23T16:40:00Z">
              <w:r w:rsidR="00C52AC3">
                <w:rPr>
                  <w:rFonts w:hint="eastAsia"/>
                </w:rPr>
                <w:t>開発</w:t>
              </w:r>
            </w:ins>
            <w:del w:id="96" w:author="0000010811070" w:date="2017-06-23T16:40:00Z">
              <w:r w:rsidDel="00C52AC3">
                <w:rPr>
                  <w:rFonts w:hint="eastAsia"/>
                </w:rPr>
                <w:delText>会ハウ</w:delText>
              </w:r>
            </w:del>
            <w:r>
              <w:rPr>
                <w:rFonts w:hint="eastAsia"/>
              </w:rPr>
              <w:t>センター、またはサードパーティのソフトウェアベンダ</w:t>
            </w:r>
            <w:r w:rsidR="00046633">
              <w:rPr>
                <w:rFonts w:hint="eastAsia"/>
              </w:rPr>
              <w:t>ー</w:t>
            </w:r>
            <w:r>
              <w:rPr>
                <w:rFonts w:hint="eastAsia"/>
              </w:rPr>
              <w:t>からソースコードを受領するに先立ちオープンソース</w:t>
            </w:r>
            <w:r w:rsidR="00046633">
              <w:rPr>
                <w:rFonts w:hint="eastAsia"/>
              </w:rPr>
              <w:t>コンプライアンスが完了するよう</w:t>
            </w:r>
            <w:commentRangeStart w:id="97"/>
            <w:r w:rsidR="00046633">
              <w:rPr>
                <w:rFonts w:hint="eastAsia"/>
              </w:rPr>
              <w:t>要請</w:t>
            </w:r>
            <w:commentRangeEnd w:id="97"/>
            <w:r w:rsidR="00C52AC3">
              <w:rPr>
                <w:rStyle w:val="ac"/>
              </w:rPr>
              <w:commentReference w:id="97"/>
            </w:r>
          </w:p>
        </w:tc>
      </w:tr>
    </w:tbl>
    <w:p w14:paraId="099A5C6A" w14:textId="77777777" w:rsidR="000D28F8" w:rsidRPr="000D28F8" w:rsidRDefault="000D28F8" w:rsidP="00192D88"/>
    <w:p w14:paraId="24F1B70F" w14:textId="43723E68" w:rsidR="00612D49" w:rsidRPr="00046633" w:rsidRDefault="00046633" w:rsidP="003E6961">
      <w:pPr>
        <w:rPr>
          <w:b/>
        </w:rPr>
      </w:pPr>
      <w:r w:rsidRPr="00046633">
        <w:rPr>
          <w:rFonts w:hint="eastAsia"/>
          <w:b/>
        </w:rPr>
        <w:t>オープンソース評価委員会</w:t>
      </w:r>
      <w:r>
        <w:rPr>
          <w:rFonts w:hint="eastAsia"/>
          <w:b/>
        </w:rPr>
        <w:t xml:space="preserve"> (Open Source Review Board, OSRB)</w:t>
      </w:r>
    </w:p>
    <w:p w14:paraId="10D0F8C5" w14:textId="73EDDA55" w:rsidR="00046633" w:rsidRDefault="00046633" w:rsidP="003E6961">
      <w:r>
        <w:rPr>
          <w:rFonts w:hint="eastAsia"/>
        </w:rPr>
        <w:t>OSRB</w:t>
      </w:r>
      <w:r>
        <w:rPr>
          <w:rFonts w:hint="eastAsia"/>
        </w:rPr>
        <w:t>は下記に責任を持つ。</w:t>
      </w:r>
    </w:p>
    <w:p w14:paraId="2B3C2A0A" w14:textId="0167C7D2" w:rsidR="00046633" w:rsidRDefault="00046633" w:rsidP="00046633">
      <w:pPr>
        <w:pStyle w:val="a3"/>
        <w:numPr>
          <w:ilvl w:val="0"/>
          <w:numId w:val="12"/>
        </w:numPr>
        <w:ind w:leftChars="0"/>
      </w:pPr>
      <w:r>
        <w:rPr>
          <w:rFonts w:hint="eastAsia"/>
        </w:rPr>
        <w:t>サードパーティのソフトウェアとオープンソースのソフトウェアライセンスとが相互にコンプライアンスを確かに満たすようにする</w:t>
      </w:r>
    </w:p>
    <w:p w14:paraId="05696A55" w14:textId="6F2CF8D2" w:rsidR="00046633" w:rsidRDefault="00046633" w:rsidP="00046633">
      <w:pPr>
        <w:pStyle w:val="a3"/>
        <w:numPr>
          <w:ilvl w:val="0"/>
          <w:numId w:val="12"/>
        </w:numPr>
        <w:ind w:leftChars="0"/>
      </w:pPr>
      <w:r>
        <w:rPr>
          <w:rFonts w:hint="eastAsia"/>
        </w:rPr>
        <w:t>オープンソースソフトウェアの効果的な利用、およびオープンソースソフトウェアへの寄与を促進</w:t>
      </w:r>
    </w:p>
    <w:p w14:paraId="3355710B" w14:textId="43ACD231" w:rsidR="00046633" w:rsidRDefault="00046633" w:rsidP="00046633">
      <w:pPr>
        <w:pStyle w:val="a3"/>
        <w:numPr>
          <w:ilvl w:val="0"/>
          <w:numId w:val="12"/>
        </w:numPr>
        <w:ind w:leftChars="0"/>
      </w:pPr>
      <w:r>
        <w:rPr>
          <w:rFonts w:hint="eastAsia"/>
        </w:rPr>
        <w:lastRenderedPageBreak/>
        <w:t>プロプラエタリな知財（引いては製品の差異化）を、オープンソースのライセンスがプロプラエタリな、またはサードパーティのソフトウェアに確かに及ばないようにすることで防御</w:t>
      </w:r>
    </w:p>
    <w:p w14:paraId="58086DDA" w14:textId="4B1FF9C4" w:rsidR="00046633" w:rsidRDefault="00046633" w:rsidP="00046633">
      <w:r>
        <w:rPr>
          <w:rFonts w:hint="eastAsia"/>
        </w:rPr>
        <w:t>日々の活動としては、</w:t>
      </w:r>
      <w:r>
        <w:rPr>
          <w:rFonts w:hint="eastAsia"/>
        </w:rPr>
        <w:t>OS</w:t>
      </w:r>
      <w:del w:id="98" w:author="0000010811070" w:date="2017-06-23T16:43:00Z">
        <w:r w:rsidDel="00F7271D">
          <w:rPr>
            <w:rFonts w:hint="eastAsia"/>
          </w:rPr>
          <w:delText>D</w:delText>
        </w:r>
      </w:del>
      <w:ins w:id="99" w:author="0000010811070" w:date="2017-06-23T16:43:00Z">
        <w:r w:rsidR="00F7271D">
          <w:rPr>
            <w:rFonts w:hint="eastAsia"/>
          </w:rPr>
          <w:t>R</w:t>
        </w:r>
      </w:ins>
      <w:r>
        <w:rPr>
          <w:rFonts w:hint="eastAsia"/>
        </w:rPr>
        <w:t>B</w:t>
      </w:r>
      <w:r>
        <w:rPr>
          <w:rFonts w:hint="eastAsia"/>
        </w:rPr>
        <w:t>のメンバ</w:t>
      </w:r>
      <w:del w:id="100" w:author="0000010811070" w:date="2017-06-23T16:43:00Z">
        <w:r w:rsidDel="00F7271D">
          <w:rPr>
            <w:rFonts w:hint="eastAsia"/>
          </w:rPr>
          <w:delText>ー</w:delText>
        </w:r>
      </w:del>
      <w:r>
        <w:rPr>
          <w:rFonts w:hint="eastAsia"/>
        </w:rPr>
        <w:t>は下記に従事する。</w:t>
      </w:r>
    </w:p>
    <w:p w14:paraId="3EFF43F1" w14:textId="09D66472" w:rsidR="00046633" w:rsidRDefault="00046633" w:rsidP="00046633">
      <w:pPr>
        <w:pStyle w:val="a3"/>
        <w:numPr>
          <w:ilvl w:val="0"/>
          <w:numId w:val="12"/>
        </w:numPr>
        <w:ind w:leftChars="0"/>
      </w:pPr>
      <w:r>
        <w:rPr>
          <w:rFonts w:hint="eastAsia"/>
        </w:rPr>
        <w:t>エンドツーエンド（端から端まで）のコンプライアンスプロセスの確立。</w:t>
      </w:r>
      <w:r>
        <w:rPr>
          <w:rFonts w:hint="eastAsia"/>
        </w:rPr>
        <w:t>OSRB</w:t>
      </w:r>
      <w:r>
        <w:rPr>
          <w:rFonts w:hint="eastAsia"/>
        </w:rPr>
        <w:t>はエンドツーエンドのコンプライアンスプロセス、すなわち利用、監査、開発、関与、保障、コンプライアンス管理に責任を持つ。</w:t>
      </w:r>
      <w:r w:rsidR="003B162D">
        <w:rPr>
          <w:rFonts w:hint="eastAsia"/>
        </w:rPr>
        <w:t>エンドツーエンドのコンプライアンスプログラムについては</w:t>
      </w:r>
      <w:r w:rsidR="003B162D">
        <w:rPr>
          <w:rFonts w:hint="eastAsia"/>
        </w:rPr>
        <w:t>4</w:t>
      </w:r>
      <w:r w:rsidR="003B162D">
        <w:rPr>
          <w:rFonts w:hint="eastAsia"/>
        </w:rPr>
        <w:t>章で概観する。</w:t>
      </w:r>
    </w:p>
    <w:p w14:paraId="00D816E6" w14:textId="5E842895" w:rsidR="003B162D" w:rsidRDefault="003B162D" w:rsidP="00046633">
      <w:pPr>
        <w:pStyle w:val="a3"/>
        <w:numPr>
          <w:ilvl w:val="0"/>
          <w:numId w:val="12"/>
        </w:numPr>
        <w:ind w:leftChars="0"/>
      </w:pPr>
      <w:r>
        <w:rPr>
          <w:rFonts w:hint="eastAsia"/>
        </w:rPr>
        <w:t>コンプライアンスプログラムで使われるコンプライアンスポリシー、プロセス、ガイドライン、テンプレート、フォームを作成し保守</w:t>
      </w:r>
    </w:p>
    <w:p w14:paraId="6C8A07FC" w14:textId="05A0CEF1" w:rsidR="003B162D" w:rsidRDefault="003B162D" w:rsidP="00046633">
      <w:pPr>
        <w:pStyle w:val="a3"/>
        <w:numPr>
          <w:ilvl w:val="0"/>
          <w:numId w:val="12"/>
        </w:numPr>
        <w:ind w:leftChars="0"/>
        <w:rPr>
          <w:ins w:id="101" w:author="0000010811070" w:date="2017-06-23T16:45:00Z"/>
        </w:rPr>
      </w:pPr>
      <w:r>
        <w:rPr>
          <w:rFonts w:hint="eastAsia"/>
        </w:rPr>
        <w:t>オープンソースの利用、改変、配布の申請をレビューする。</w:t>
      </w:r>
      <w:r>
        <w:rPr>
          <w:rFonts w:hint="eastAsia"/>
        </w:rPr>
        <w:t>OSRB</w:t>
      </w:r>
      <w:r>
        <w:rPr>
          <w:rFonts w:hint="eastAsia"/>
        </w:rPr>
        <w:t>はエンジニアリングや製品部門からのオープンソース</w:t>
      </w:r>
      <w:commentRangeStart w:id="102"/>
      <w:r>
        <w:rPr>
          <w:rFonts w:hint="eastAsia"/>
        </w:rPr>
        <w:t>利用申請</w:t>
      </w:r>
      <w:commentRangeEnd w:id="102"/>
      <w:r>
        <w:rPr>
          <w:rStyle w:val="ac"/>
        </w:rPr>
        <w:commentReference w:id="102"/>
      </w:r>
      <w:r>
        <w:rPr>
          <w:rFonts w:hint="eastAsia"/>
        </w:rPr>
        <w:t>をレビューし承認する。利用のプロセスは</w:t>
      </w:r>
      <w:r>
        <w:rPr>
          <w:rFonts w:hint="eastAsia"/>
        </w:rPr>
        <w:t>6</w:t>
      </w:r>
      <w:r>
        <w:rPr>
          <w:rFonts w:hint="eastAsia"/>
        </w:rPr>
        <w:t>章で論じる。</w:t>
      </w:r>
    </w:p>
    <w:p w14:paraId="54E0BA20" w14:textId="1898D5B6" w:rsidR="00F7271D" w:rsidRDefault="00F7271D" w:rsidP="00F7271D">
      <w:pPr>
        <w:pStyle w:val="a3"/>
        <w:numPr>
          <w:ilvl w:val="0"/>
          <w:numId w:val="12"/>
        </w:numPr>
        <w:ind w:leftChars="0"/>
      </w:pPr>
      <w:ins w:id="103" w:author="0000010811070" w:date="2017-06-23T16:46:00Z">
        <w:r>
          <w:rPr>
            <w:rFonts w:hint="eastAsia"/>
          </w:rPr>
          <w:t>ソフトウェアの監査の実施：</w:t>
        </w:r>
        <w:r>
          <w:rPr>
            <w:rFonts w:hint="eastAsia"/>
          </w:rPr>
          <w:t>OSRB</w:t>
        </w:r>
        <w:r>
          <w:rPr>
            <w:rFonts w:hint="eastAsia"/>
          </w:rPr>
          <w:t>は製品に含まれる全ソフトウェア</w:t>
        </w:r>
      </w:ins>
      <w:ins w:id="104" w:author="0000010811070" w:date="2017-06-23T16:47:00Z">
        <w:r>
          <w:rPr>
            <w:rFonts w:hint="eastAsia"/>
          </w:rPr>
          <w:t>について監査を行う。これは</w:t>
        </w:r>
        <w:commentRangeStart w:id="105"/>
        <w:r>
          <w:rPr>
            <w:rFonts w:hint="eastAsia"/>
          </w:rPr>
          <w:t>下記が含まれる。</w:t>
        </w:r>
      </w:ins>
      <w:commentRangeEnd w:id="105"/>
      <w:ins w:id="106" w:author="0000010811070" w:date="2017-06-23T16:49:00Z">
        <w:r>
          <w:rPr>
            <w:rStyle w:val="ac"/>
          </w:rPr>
          <w:commentReference w:id="105"/>
        </w:r>
      </w:ins>
    </w:p>
    <w:p w14:paraId="24DF381E" w14:textId="3D39647D" w:rsidR="003B162D" w:rsidRDefault="003B162D" w:rsidP="00F7271D">
      <w:pPr>
        <w:pStyle w:val="a3"/>
        <w:numPr>
          <w:ilvl w:val="1"/>
          <w:numId w:val="12"/>
        </w:numPr>
        <w:ind w:leftChars="0"/>
        <w:rPr>
          <w:ins w:id="107" w:author="0000010811070" w:date="2017-06-23T16:50:00Z"/>
        </w:rPr>
        <w:pPrChange w:id="108" w:author="0000010811070" w:date="2017-06-23T16:47:00Z">
          <w:pPr>
            <w:pStyle w:val="a3"/>
            <w:numPr>
              <w:numId w:val="12"/>
            </w:numPr>
            <w:ind w:leftChars="0" w:left="420" w:hanging="420"/>
          </w:pPr>
        </w:pPrChange>
      </w:pPr>
      <w:r>
        <w:rPr>
          <w:rFonts w:hint="eastAsia"/>
        </w:rPr>
        <w:t>ソフトウェアベースに対しソースコードをスキャンするツールを適用</w:t>
      </w:r>
    </w:p>
    <w:p w14:paraId="3BE12965" w14:textId="68748327" w:rsidR="00F7271D" w:rsidRDefault="00F7271D" w:rsidP="00F7271D">
      <w:pPr>
        <w:pStyle w:val="a3"/>
        <w:numPr>
          <w:ilvl w:val="1"/>
          <w:numId w:val="12"/>
        </w:numPr>
        <w:ind w:leftChars="0"/>
        <w:pPrChange w:id="109" w:author="0000010811070" w:date="2017-06-23T16:47:00Z">
          <w:pPr>
            <w:pStyle w:val="a3"/>
            <w:numPr>
              <w:numId w:val="12"/>
            </w:numPr>
            <w:ind w:leftChars="0" w:left="420" w:hanging="420"/>
          </w:pPr>
        </w:pPrChange>
      </w:pPr>
      <w:ins w:id="110" w:author="0000010811070" w:date="2017-06-23T16:50:00Z">
        <w:r>
          <w:rPr>
            <w:rFonts w:hint="eastAsia"/>
          </w:rPr>
          <w:t>スキャンするツールの結果を分析</w:t>
        </w:r>
      </w:ins>
    </w:p>
    <w:p w14:paraId="4759ACC1" w14:textId="0D4A0E05" w:rsidR="003B162D" w:rsidRDefault="003B162D" w:rsidP="00F7271D">
      <w:pPr>
        <w:pStyle w:val="a3"/>
        <w:numPr>
          <w:ilvl w:val="1"/>
          <w:numId w:val="12"/>
        </w:numPr>
        <w:ind w:leftChars="0"/>
        <w:pPrChange w:id="111" w:author="0000010811070" w:date="2017-06-23T16:47:00Z">
          <w:pPr>
            <w:pStyle w:val="a3"/>
            <w:numPr>
              <w:numId w:val="12"/>
            </w:numPr>
            <w:ind w:leftChars="0" w:left="420" w:hanging="420"/>
          </w:pPr>
        </w:pPrChange>
      </w:pPr>
      <w:r>
        <w:rPr>
          <w:rFonts w:hint="eastAsia"/>
        </w:rPr>
        <w:t>スキャンのツールで</w:t>
      </w:r>
      <w:r w:rsidR="004445FC">
        <w:rPr>
          <w:rFonts w:hint="eastAsia"/>
        </w:rPr>
        <w:t>発見された</w:t>
      </w:r>
      <w:commentRangeStart w:id="112"/>
      <w:r w:rsidR="004445FC">
        <w:rPr>
          <w:rFonts w:hint="eastAsia"/>
        </w:rPr>
        <w:t>コード合致</w:t>
      </w:r>
      <w:commentRangeEnd w:id="112"/>
      <w:r w:rsidR="004445FC">
        <w:rPr>
          <w:rStyle w:val="ac"/>
        </w:rPr>
        <w:commentReference w:id="112"/>
      </w:r>
      <w:r w:rsidR="004445FC">
        <w:rPr>
          <w:rFonts w:hint="eastAsia"/>
        </w:rPr>
        <w:t>、潜在的な合致、ライセンスの衝突を</w:t>
      </w:r>
      <w:commentRangeStart w:id="113"/>
      <w:r w:rsidR="004445FC">
        <w:rPr>
          <w:rFonts w:hint="eastAsia"/>
        </w:rPr>
        <w:t>識別</w:t>
      </w:r>
      <w:commentRangeEnd w:id="113"/>
      <w:r w:rsidR="004445FC">
        <w:rPr>
          <w:rStyle w:val="ac"/>
        </w:rPr>
        <w:commentReference w:id="113"/>
      </w:r>
    </w:p>
    <w:p w14:paraId="7D27FA3C" w14:textId="0CE28364" w:rsidR="004445FC" w:rsidRDefault="004445FC" w:rsidP="00F7271D">
      <w:pPr>
        <w:pStyle w:val="a3"/>
        <w:numPr>
          <w:ilvl w:val="1"/>
          <w:numId w:val="12"/>
        </w:numPr>
        <w:ind w:leftChars="0"/>
        <w:pPrChange w:id="114" w:author="0000010811070" w:date="2017-06-23T16:47:00Z">
          <w:pPr>
            <w:pStyle w:val="a3"/>
            <w:numPr>
              <w:numId w:val="12"/>
            </w:numPr>
            <w:ind w:leftChars="0" w:left="420" w:hanging="420"/>
          </w:pPr>
        </w:pPrChange>
      </w:pPr>
      <w:r>
        <w:rPr>
          <w:rFonts w:hint="eastAsia"/>
        </w:rPr>
        <w:t>スキャンのツールで特定されたすべての問題</w:t>
      </w:r>
      <w:ins w:id="115" w:author="0000010811070" w:date="2017-06-23T16:52:00Z">
        <w:r w:rsidR="007B5CDB">
          <w:rPr>
            <w:rFonts w:hint="eastAsia"/>
          </w:rPr>
          <w:t>の</w:t>
        </w:r>
      </w:ins>
      <w:del w:id="116" w:author="0000010811070" w:date="2017-06-23T16:52:00Z">
        <w:r w:rsidDel="007B5CDB">
          <w:rPr>
            <w:rFonts w:hint="eastAsia"/>
          </w:rPr>
          <w:delText>が</w:delText>
        </w:r>
      </w:del>
      <w:r>
        <w:rPr>
          <w:rFonts w:hint="eastAsia"/>
        </w:rPr>
        <w:t>解決</w:t>
      </w:r>
      <w:del w:id="117" w:author="0000010811070" w:date="2017-06-23T16:52:00Z">
        <w:r w:rsidDel="007B5CDB">
          <w:rPr>
            <w:rFonts w:hint="eastAsia"/>
          </w:rPr>
          <w:delText>すること</w:delText>
        </w:r>
      </w:del>
      <w:r>
        <w:rPr>
          <w:rFonts w:hint="eastAsia"/>
        </w:rPr>
        <w:t>を監督</w:t>
      </w:r>
    </w:p>
    <w:p w14:paraId="0F68AF8A" w14:textId="2683E996" w:rsidR="004445FC" w:rsidRDefault="004445FC" w:rsidP="00F7271D">
      <w:pPr>
        <w:pStyle w:val="a3"/>
        <w:numPr>
          <w:ilvl w:val="1"/>
          <w:numId w:val="12"/>
        </w:numPr>
        <w:ind w:leftChars="0"/>
        <w:pPrChange w:id="118" w:author="0000010811070" w:date="2017-06-23T16:47:00Z">
          <w:pPr>
            <w:pStyle w:val="a3"/>
            <w:numPr>
              <w:numId w:val="12"/>
            </w:numPr>
            <w:ind w:leftChars="0" w:left="420" w:hanging="420"/>
          </w:pPr>
        </w:pPrChange>
      </w:pPr>
      <w:r>
        <w:rPr>
          <w:rFonts w:hint="eastAsia"/>
        </w:rPr>
        <w:t>最終監査報告書を作成し、特定されたすべての問題が解決されたことを保証</w:t>
      </w:r>
    </w:p>
    <w:p w14:paraId="03052699" w14:textId="0970DC56" w:rsidR="003637A6" w:rsidRDefault="003637A6" w:rsidP="004445FC">
      <w:r>
        <w:rPr>
          <w:rFonts w:hint="eastAsia"/>
        </w:rPr>
        <w:t>監査は</w:t>
      </w:r>
      <w:r>
        <w:rPr>
          <w:rFonts w:hint="eastAsia"/>
        </w:rPr>
        <w:t>OSRB</w:t>
      </w:r>
      <w:r>
        <w:rPr>
          <w:rFonts w:hint="eastAsia"/>
        </w:rPr>
        <w:t>か独立した監査チームかが組織の規模に応じて責任を持ち、コンプライアンスオフィサーに報告する。</w:t>
      </w:r>
      <w:ins w:id="119" w:author="0000010811070" w:date="2017-06-23T16:54:00Z">
        <w:r w:rsidR="007B5CDB">
          <w:rPr>
            <w:rFonts w:hint="eastAsia"/>
          </w:rPr>
          <w:t>6</w:t>
        </w:r>
        <w:r w:rsidR="007B5CDB">
          <w:rPr>
            <w:rFonts w:hint="eastAsia"/>
          </w:rPr>
          <w:t>章で監査のプロセスについて論じる。</w:t>
        </w:r>
      </w:ins>
    </w:p>
    <w:p w14:paraId="630FFF3C" w14:textId="3716F829" w:rsidR="004445FC" w:rsidRDefault="003637A6" w:rsidP="00046633">
      <w:pPr>
        <w:pStyle w:val="a3"/>
        <w:numPr>
          <w:ilvl w:val="0"/>
          <w:numId w:val="12"/>
        </w:numPr>
        <w:ind w:leftChars="0"/>
      </w:pPr>
      <w:r>
        <w:rPr>
          <w:rFonts w:hint="eastAsia"/>
        </w:rPr>
        <w:t>アーキテクチャのレビュー実行。承認過程の一つとして、</w:t>
      </w:r>
      <w:r>
        <w:rPr>
          <w:rFonts w:hint="eastAsia"/>
        </w:rPr>
        <w:t>OSRB</w:t>
      </w:r>
      <w:r>
        <w:rPr>
          <w:rFonts w:hint="eastAsia"/>
        </w:rPr>
        <w:t>はエンジニアリング部門の代表と共にアーキテクチャをレビューし、オープンソースのソースコード、プロプラエタリの</w:t>
      </w:r>
      <w:commentRangeStart w:id="120"/>
      <w:r>
        <w:rPr>
          <w:rFonts w:hint="eastAsia"/>
        </w:rPr>
        <w:t>コード</w:t>
      </w:r>
      <w:commentRangeEnd w:id="120"/>
      <w:r>
        <w:rPr>
          <w:rStyle w:val="ac"/>
        </w:rPr>
        <w:commentReference w:id="120"/>
      </w:r>
      <w:r>
        <w:rPr>
          <w:rFonts w:hint="eastAsia"/>
        </w:rPr>
        <w:t>、サードパーティのソースコードの関係を解析する。</w:t>
      </w:r>
      <w:r w:rsidR="00CB7C4A">
        <w:rPr>
          <w:rFonts w:hint="eastAsia"/>
        </w:rPr>
        <w:t>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ある。</w:t>
      </w:r>
    </w:p>
    <w:p w14:paraId="073B031B" w14:textId="0190A0A0" w:rsidR="00CB7C4A" w:rsidRDefault="00CB7C4A" w:rsidP="00046633">
      <w:pPr>
        <w:pStyle w:val="a3"/>
        <w:numPr>
          <w:ilvl w:val="0"/>
          <w:numId w:val="12"/>
        </w:numPr>
        <w:ind w:leftChars="0"/>
      </w:pPr>
      <w:r>
        <w:rPr>
          <w:rFonts w:hint="eastAsia"/>
        </w:rPr>
        <w:t>リンク解析をレビュー。</w:t>
      </w:r>
      <w:r>
        <w:rPr>
          <w:rFonts w:hint="eastAsia"/>
        </w:rPr>
        <w:t>OSRB</w:t>
      </w:r>
      <w:r>
        <w:rPr>
          <w:rFonts w:hint="eastAsia"/>
        </w:rPr>
        <w:t>は</w:t>
      </w:r>
      <w:r>
        <w:rPr>
          <w:rFonts w:hint="eastAsia"/>
        </w:rPr>
        <w:t>API</w:t>
      </w:r>
      <w:r>
        <w:rPr>
          <w:rFonts w:hint="eastAsia"/>
        </w:rPr>
        <w:t>呼び出し等によるリンク関係により、何らかのオープンソースのライセンス上の義務がプロプラエタリやサードパーティのソフトウェアに広がっていないかの確認のためリンク解析を</w:t>
      </w:r>
      <w:commentRangeStart w:id="121"/>
      <w:r>
        <w:rPr>
          <w:rFonts w:hint="eastAsia"/>
        </w:rPr>
        <w:t>行う</w:t>
      </w:r>
      <w:commentRangeEnd w:id="121"/>
      <w:r>
        <w:rPr>
          <w:rStyle w:val="ac"/>
        </w:rPr>
        <w:commentReference w:id="121"/>
      </w:r>
      <w:r>
        <w:rPr>
          <w:rFonts w:hint="eastAsia"/>
        </w:rPr>
        <w:t>。</w:t>
      </w:r>
    </w:p>
    <w:p w14:paraId="769F4C30" w14:textId="5517CA2F" w:rsidR="00CB7C4A" w:rsidRDefault="00D525D2" w:rsidP="00046633">
      <w:pPr>
        <w:pStyle w:val="a3"/>
        <w:numPr>
          <w:ilvl w:val="0"/>
          <w:numId w:val="12"/>
        </w:numPr>
        <w:ind w:leftChars="0"/>
      </w:pPr>
      <w:r>
        <w:rPr>
          <w:rFonts w:hint="eastAsia"/>
        </w:rPr>
        <w:t>オープンソースを含む製品のリリースやサービスの開始を取りやめる決定を検証</w:t>
      </w:r>
    </w:p>
    <w:p w14:paraId="0CB45FB8" w14:textId="3CF845DF" w:rsidR="00D525D2" w:rsidRDefault="00D525D2" w:rsidP="00046633">
      <w:pPr>
        <w:pStyle w:val="a3"/>
        <w:numPr>
          <w:ilvl w:val="0"/>
          <w:numId w:val="12"/>
        </w:numPr>
        <w:ind w:leftChars="0"/>
      </w:pPr>
      <w:r>
        <w:rPr>
          <w:rFonts w:hint="eastAsia"/>
        </w:rPr>
        <w:t>社内のスタッフやエンジニアから寄せられるオープンソースに関する質問に対しガイダンスを提供</w:t>
      </w:r>
    </w:p>
    <w:p w14:paraId="1B9D510F" w14:textId="6AD0A4C8" w:rsidR="00D525D2" w:rsidRDefault="003A6AC9" w:rsidP="00046633">
      <w:pPr>
        <w:pStyle w:val="a3"/>
        <w:numPr>
          <w:ilvl w:val="0"/>
          <w:numId w:val="12"/>
        </w:numPr>
        <w:ind w:leftChars="0"/>
      </w:pPr>
      <w:r>
        <w:rPr>
          <w:rFonts w:hint="eastAsia"/>
        </w:rPr>
        <w:t>配布前の検証作業の一環としてコードの検査を実施。オープンソースライセンスのテ</w:t>
      </w:r>
      <w:r>
        <w:rPr>
          <w:rFonts w:hint="eastAsia"/>
        </w:rPr>
        <w:lastRenderedPageBreak/>
        <w:t>キストや著作権表示が完全な形となっており、ソースコードに対して施された変更を反映するようエンジニアたちが</w:t>
      </w:r>
      <w:commentRangeStart w:id="122"/>
      <w:r>
        <w:rPr>
          <w:rFonts w:hint="eastAsia"/>
        </w:rPr>
        <w:t>変更ログ</w:t>
      </w:r>
      <w:commentRangeEnd w:id="122"/>
      <w:r>
        <w:rPr>
          <w:rStyle w:val="ac"/>
        </w:rPr>
        <w:commentReference w:id="122"/>
      </w:r>
      <w:r>
        <w:rPr>
          <w:rFonts w:hint="eastAsia"/>
        </w:rPr>
        <w:t>をアップデートしていることを確認</w:t>
      </w:r>
    </w:p>
    <w:p w14:paraId="675FF5E6" w14:textId="0F99BBE1" w:rsidR="003F108A" w:rsidRDefault="003A6AC9" w:rsidP="003F108A">
      <w:pPr>
        <w:pStyle w:val="a3"/>
        <w:numPr>
          <w:ilvl w:val="0"/>
          <w:numId w:val="12"/>
        </w:numPr>
        <w:ind w:leftChars="0"/>
      </w:pPr>
      <w:r>
        <w:rPr>
          <w:rFonts w:hint="eastAsia"/>
        </w:rPr>
        <w:t>問題となっているオープンソースソフトウェアで満たすべきライセンス上の義務の一覧を作り、満たすよう関係部門に展開</w:t>
      </w:r>
      <w:r w:rsidR="00323404">
        <w:rPr>
          <w:rFonts w:hint="eastAsia"/>
        </w:rPr>
        <w:t>：</w:t>
      </w:r>
      <w:r>
        <w:rPr>
          <w:rFonts w:hint="eastAsia"/>
        </w:rPr>
        <w:t>OSRB</w:t>
      </w:r>
      <w:r>
        <w:rPr>
          <w:rFonts w:hint="eastAsia"/>
        </w:rPr>
        <w:t>が</w:t>
      </w:r>
      <w:r w:rsidR="00323404">
        <w:rPr>
          <w:rFonts w:hint="eastAsia"/>
        </w:rPr>
        <w:t>オープンソースを製品に利用することを承認したら、</w:t>
      </w:r>
      <w:commentRangeStart w:id="123"/>
      <w:r w:rsidR="00323404">
        <w:rPr>
          <w:rFonts w:hint="eastAsia"/>
        </w:rPr>
        <w:t>承認プロセスの一部として</w:t>
      </w:r>
      <w:r w:rsidR="00323404">
        <w:rPr>
          <w:rFonts w:hint="eastAsia"/>
        </w:rPr>
        <w:t>OSDB</w:t>
      </w:r>
      <w:r w:rsidR="00323404">
        <w:rPr>
          <w:rFonts w:hint="eastAsia"/>
        </w:rPr>
        <w:t>は義務一覧を作り、関係する様々な個人やチームに展開して</w:t>
      </w:r>
      <w:r w:rsidR="00843B90">
        <w:rPr>
          <w:rFonts w:hint="eastAsia"/>
        </w:rPr>
        <w:t>確実に満たすようにする</w:t>
      </w:r>
      <w:commentRangeEnd w:id="123"/>
      <w:r w:rsidR="00843B90">
        <w:rPr>
          <w:rStyle w:val="ac"/>
        </w:rPr>
        <w:commentReference w:id="123"/>
      </w:r>
      <w:r w:rsidR="00843B90">
        <w:rPr>
          <w:rFonts w:hint="eastAsia"/>
        </w:rPr>
        <w:t>。配布前のプロセスの一部として</w:t>
      </w:r>
      <w:r w:rsidR="00843B90">
        <w:rPr>
          <w:rFonts w:hint="eastAsia"/>
        </w:rPr>
        <w:t>OSDB</w:t>
      </w:r>
      <w:r w:rsidR="00843B90">
        <w:rPr>
          <w:rFonts w:hint="eastAsia"/>
        </w:rPr>
        <w:t>は製品やサービスのリリース前に最終チェックを行うが、義務を満たしていることの検証もここに含む。</w:t>
      </w:r>
    </w:p>
    <w:p w14:paraId="6F8C576C" w14:textId="2306ED2E" w:rsidR="00843B90" w:rsidRDefault="00123834" w:rsidP="003F108A">
      <w:pPr>
        <w:pStyle w:val="a3"/>
        <w:numPr>
          <w:ilvl w:val="0"/>
          <w:numId w:val="12"/>
        </w:numPr>
        <w:ind w:leftChars="0"/>
      </w:pPr>
      <w:r>
        <w:rPr>
          <w:rFonts w:hint="eastAsia"/>
        </w:rPr>
        <w:t>オープンソースとコンプライアンスの訓練を開発し提供。</w:t>
      </w:r>
      <w:r>
        <w:rPr>
          <w:rFonts w:hint="eastAsia"/>
        </w:rPr>
        <w:t>OSRB</w:t>
      </w:r>
      <w:r>
        <w:rPr>
          <w:rFonts w:hint="eastAsia"/>
        </w:rPr>
        <w:t>はオープンソースとコンプライアンスの訓練の開発を主導し、従業員が企業のオープンソース</w:t>
      </w:r>
      <w:r w:rsidR="00B00637">
        <w:rPr>
          <w:rFonts w:hint="eastAsia"/>
        </w:rPr>
        <w:t>のポリシーやコンプライアンスのプロセスについて良く理解するようにする。更に、</w:t>
      </w:r>
      <w:r w:rsidR="00B00637">
        <w:rPr>
          <w:rFonts w:hint="eastAsia"/>
        </w:rPr>
        <w:t>OSRB</w:t>
      </w:r>
      <w:r w:rsidR="00B00637">
        <w:rPr>
          <w:rFonts w:hint="eastAsia"/>
        </w:rPr>
        <w:t>は最も広く利用されるいくつかのオープンソースのライセンス、商用でのオープンソース利用に関わる話題についても教育すべきである。この訓練はオープンソースを使ったソフトウェアの開発や管理に関わる従業員全員が受けなければならない。</w:t>
      </w:r>
    </w:p>
    <w:p w14:paraId="5BC5BEBF" w14:textId="7AD7163B" w:rsidR="00B00637" w:rsidRDefault="00B00637" w:rsidP="003F108A">
      <w:pPr>
        <w:pStyle w:val="a3"/>
        <w:numPr>
          <w:ilvl w:val="0"/>
          <w:numId w:val="12"/>
        </w:numPr>
        <w:ind w:leftChars="0"/>
      </w:pPr>
      <w:r>
        <w:rPr>
          <w:rFonts w:hint="eastAsia"/>
        </w:rPr>
        <w:t>企業のオープンソースのウェブサイトをホストし維持。従業員向けの内部のウェブサイトはオープンソースの</w:t>
      </w:r>
      <w:commentRangeStart w:id="124"/>
      <w:r>
        <w:rPr>
          <w:rFonts w:hint="eastAsia"/>
        </w:rPr>
        <w:t>プロセスやポリシー</w:t>
      </w:r>
      <w:commentRangeEnd w:id="124"/>
      <w:r>
        <w:rPr>
          <w:rStyle w:val="ac"/>
        </w:rPr>
        <w:commentReference w:id="124"/>
      </w:r>
      <w:r>
        <w:rPr>
          <w:rFonts w:hint="eastAsia"/>
        </w:rPr>
        <w:t>、ガイドライン、訓練、告知が主となる。外部向けのサイトは通常、</w:t>
      </w:r>
      <w:r w:rsidR="00C05CAE">
        <w:rPr>
          <w:rFonts w:hint="eastAsia"/>
        </w:rPr>
        <w:t>ソースコードのパッケージを利用可能とし、</w:t>
      </w:r>
      <w:r>
        <w:rPr>
          <w:rFonts w:hint="eastAsia"/>
        </w:rPr>
        <w:t>特定のコンプライアンス上の義務を</w:t>
      </w:r>
      <w:r w:rsidR="00C05CAE">
        <w:rPr>
          <w:rFonts w:hint="eastAsia"/>
        </w:rPr>
        <w:t>満たすことが第一の目的となる。</w:t>
      </w:r>
    </w:p>
    <w:p w14:paraId="287CDA5C" w14:textId="74AEC01E" w:rsidR="00C05CAE" w:rsidRDefault="00C05CAE" w:rsidP="003F108A">
      <w:pPr>
        <w:pStyle w:val="a3"/>
        <w:numPr>
          <w:ilvl w:val="0"/>
          <w:numId w:val="12"/>
        </w:numPr>
        <w:ind w:leftChars="0"/>
      </w:pPr>
      <w:r>
        <w:rPr>
          <w:rFonts w:hint="eastAsia"/>
        </w:rPr>
        <w:t>コンプライアンスの質問を取扱う。</w:t>
      </w:r>
      <w:r>
        <w:rPr>
          <w:rFonts w:hint="eastAsia"/>
        </w:rPr>
        <w:t>OSRB</w:t>
      </w:r>
      <w:r>
        <w:rPr>
          <w:rFonts w:hint="eastAsia"/>
        </w:rPr>
        <w:t>は企業に送付されたオープンソースのコンプライアンスに関わるあらゆる質問に答える責任がある。</w:t>
      </w:r>
      <w:r>
        <w:rPr>
          <w:rFonts w:hint="eastAsia"/>
        </w:rPr>
        <w:t>9</w:t>
      </w:r>
      <w:r>
        <w:rPr>
          <w:rFonts w:hint="eastAsia"/>
        </w:rPr>
        <w:t>章でコンプライアンスの質問を扱うプロセスを述べる。</w:t>
      </w:r>
    </w:p>
    <w:p w14:paraId="7974DE93" w14:textId="345D14E3" w:rsidR="007251FC" w:rsidRDefault="007251FC" w:rsidP="003F108A">
      <w:pPr>
        <w:pStyle w:val="a3"/>
        <w:numPr>
          <w:ilvl w:val="0"/>
          <w:numId w:val="12"/>
        </w:numPr>
        <w:ind w:leftChars="0"/>
      </w:pPr>
      <w:r>
        <w:rPr>
          <w:rFonts w:hint="eastAsia"/>
        </w:rPr>
        <w:t>コンプライアンスの記録を取る：いかなるオープンソースソフトウェアコンポーネントについてもコンプライアンスに関するすべての記録</w:t>
      </w:r>
      <w:r w:rsidR="00744692">
        <w:rPr>
          <w:rFonts w:hint="eastAsia"/>
        </w:rPr>
        <w:t>が</w:t>
      </w:r>
      <w:r>
        <w:rPr>
          <w:rFonts w:hint="eastAsia"/>
        </w:rPr>
        <w:t>最新のもの</w:t>
      </w:r>
      <w:r w:rsidR="00744692">
        <w:rPr>
          <w:rFonts w:hint="eastAsia"/>
        </w:rPr>
        <w:t>となっている</w:t>
      </w:r>
      <w:r>
        <w:rPr>
          <w:rFonts w:hint="eastAsia"/>
        </w:rPr>
        <w:t>ことに</w:t>
      </w:r>
      <w:r>
        <w:rPr>
          <w:rFonts w:hint="eastAsia"/>
        </w:rPr>
        <w:t>OSDB</w:t>
      </w:r>
      <w:r>
        <w:rPr>
          <w:rFonts w:hint="eastAsia"/>
        </w:rPr>
        <w:t>は責任を持つ。</w:t>
      </w:r>
    </w:p>
    <w:p w14:paraId="2FBC8E64" w14:textId="550BB032" w:rsidR="007251FC" w:rsidRDefault="00744692" w:rsidP="003F108A">
      <w:pPr>
        <w:pStyle w:val="a3"/>
        <w:numPr>
          <w:ilvl w:val="0"/>
          <w:numId w:val="12"/>
        </w:numPr>
        <w:ind w:leftChars="0"/>
      </w:pPr>
      <w:r>
        <w:rPr>
          <w:rFonts w:hint="eastAsia"/>
        </w:rPr>
        <w:t>エンドユーザ</w:t>
      </w:r>
      <w:r w:rsidR="00EB1BB2">
        <w:rPr>
          <w:rFonts w:hint="eastAsia"/>
        </w:rPr>
        <w:t>ー</w:t>
      </w:r>
      <w:r>
        <w:rPr>
          <w:rFonts w:hint="eastAsia"/>
        </w:rPr>
        <w:t>向け文書をレビューし、製品やソフトウェアスタックに含まれるオープンソースについて、消費者へのコピーライト、帰属、ライセンスの告知が適切であることを確認する。また</w:t>
      </w:r>
      <w:r>
        <w:rPr>
          <w:rFonts w:hint="eastAsia"/>
        </w:rPr>
        <w:t>GPL/LGPL</w:t>
      </w:r>
      <w:r>
        <w:rPr>
          <w:rFonts w:hint="eastAsia"/>
        </w:rPr>
        <w:t>ファミリのライセンスの場合には、</w:t>
      </w:r>
      <w:commentRangeStart w:id="125"/>
      <w:r>
        <w:rPr>
          <w:rFonts w:hint="eastAsia"/>
        </w:rPr>
        <w:t>可能</w:t>
      </w:r>
      <w:r w:rsidR="00EB1BB2">
        <w:rPr>
          <w:rFonts w:hint="eastAsia"/>
        </w:rPr>
        <w:t>であれば</w:t>
      </w:r>
      <w:commentRangeEnd w:id="125"/>
      <w:r>
        <w:rPr>
          <w:rStyle w:val="ac"/>
        </w:rPr>
        <w:commentReference w:id="125"/>
      </w:r>
      <w:r w:rsidR="00EB1BB2">
        <w:rPr>
          <w:rFonts w:hint="eastAsia"/>
        </w:rPr>
        <w:t>ソース</w:t>
      </w:r>
      <w:r>
        <w:rPr>
          <w:rFonts w:hint="eastAsia"/>
        </w:rPr>
        <w:t>コードを</w:t>
      </w:r>
      <w:r w:rsidR="00EB1BB2">
        <w:rPr>
          <w:rFonts w:hint="eastAsia"/>
        </w:rPr>
        <w:t>得る方法を書面にする。</w:t>
      </w:r>
    </w:p>
    <w:p w14:paraId="3C7342E9" w14:textId="4550B70A" w:rsidR="00EB1BB2" w:rsidRDefault="00EB1BB2" w:rsidP="003F108A">
      <w:pPr>
        <w:pStyle w:val="a3"/>
        <w:numPr>
          <w:ilvl w:val="0"/>
          <w:numId w:val="12"/>
        </w:numPr>
        <w:ind w:leftChars="0"/>
      </w:pPr>
      <w:r>
        <w:rPr>
          <w:rFonts w:hint="eastAsia"/>
        </w:rPr>
        <w:t>コンプライアンスの作業をより自動化し効率的にする、コンプライアンスの基盤の一部として利用されるべき新しいツールを推薦。</w:t>
      </w:r>
    </w:p>
    <w:p w14:paraId="448AC556" w14:textId="632BB9BA" w:rsidR="00EB1BB2" w:rsidRDefault="00C00C36" w:rsidP="003F108A">
      <w:pPr>
        <w:pStyle w:val="a3"/>
        <w:numPr>
          <w:ilvl w:val="0"/>
          <w:numId w:val="12"/>
        </w:numPr>
        <w:ind w:leftChars="0"/>
      </w:pPr>
      <w:r>
        <w:rPr>
          <w:rFonts w:hint="eastAsia"/>
        </w:rPr>
        <w:t>製品出荷をオープンソースコンプライアンスの観点から承認。</w:t>
      </w:r>
    </w:p>
    <w:p w14:paraId="1F8102F1" w14:textId="1F2492A7" w:rsidR="00C00C36" w:rsidRDefault="00C00C36" w:rsidP="003F108A">
      <w:pPr>
        <w:pStyle w:val="a3"/>
        <w:numPr>
          <w:ilvl w:val="0"/>
          <w:numId w:val="12"/>
        </w:numPr>
        <w:ind w:leftChars="0"/>
      </w:pPr>
      <w:r>
        <w:rPr>
          <w:rFonts w:hint="eastAsia"/>
        </w:rPr>
        <w:t>コミュニティに関与するポリシー、プロセス、手続き、ガイドラインを策定。これはコンプライアンスではないが、責任ある事柄のリストの完全性</w:t>
      </w:r>
      <w:r w:rsidR="007E0645">
        <w:rPr>
          <w:rFonts w:hint="eastAsia"/>
        </w:rPr>
        <w:t>という観点で挙げておく。</w:t>
      </w:r>
    </w:p>
    <w:p w14:paraId="591AD381" w14:textId="77777777" w:rsidR="007E0645" w:rsidRDefault="007E0645" w:rsidP="007E0645"/>
    <w:p w14:paraId="7BAB7CE6" w14:textId="77777777" w:rsidR="007E0645" w:rsidRDefault="007E0645" w:rsidP="007E0645">
      <w:pPr>
        <w:rPr>
          <w:b/>
        </w:rPr>
      </w:pPr>
      <w:r>
        <w:rPr>
          <w:rFonts w:hint="eastAsia"/>
          <w:b/>
        </w:rPr>
        <w:t>法務</w:t>
      </w:r>
    </w:p>
    <w:p w14:paraId="068429D3" w14:textId="04A0FD35" w:rsidR="007E0645" w:rsidRDefault="007E0645" w:rsidP="007E0645">
      <w:r>
        <w:rPr>
          <w:rFonts w:hint="eastAsia"/>
        </w:rPr>
        <w:t>法律顧問は</w:t>
      </w:r>
      <w:commentRangeStart w:id="126"/>
      <w:r>
        <w:rPr>
          <w:rFonts w:hint="eastAsia"/>
        </w:rPr>
        <w:t>オープンソースライセンスへのコンプライアンスを確かなものとする委員会</w:t>
      </w:r>
      <w:commentRangeEnd w:id="126"/>
      <w:r>
        <w:rPr>
          <w:rStyle w:val="ac"/>
        </w:rPr>
        <w:commentReference w:id="126"/>
      </w:r>
      <w:r>
        <w:rPr>
          <w:rFonts w:hint="eastAsia"/>
        </w:rPr>
        <w:t>、</w:t>
      </w:r>
      <w:r>
        <w:rPr>
          <w:rFonts w:hint="eastAsia"/>
        </w:rPr>
        <w:lastRenderedPageBreak/>
        <w:t>OSDB</w:t>
      </w:r>
      <w:r>
        <w:rPr>
          <w:rFonts w:hint="eastAsia"/>
        </w:rPr>
        <w:t>のコアメンバーである。法律顧問は４つの必須の義務がある。</w:t>
      </w:r>
    </w:p>
    <w:p w14:paraId="06DDE006" w14:textId="0AB5E6E4" w:rsidR="00046633" w:rsidRDefault="00E232F9" w:rsidP="00F1273C">
      <w:pPr>
        <w:pStyle w:val="a3"/>
        <w:numPr>
          <w:ilvl w:val="0"/>
          <w:numId w:val="13"/>
        </w:numPr>
        <w:ind w:leftChars="0"/>
      </w:pPr>
      <w:r>
        <w:rPr>
          <w:rFonts w:hint="eastAsia"/>
        </w:rPr>
        <w:t>製品やサービスでのオープンソースの利用を承認</w:t>
      </w:r>
    </w:p>
    <w:p w14:paraId="705078FA" w14:textId="0E4AD2E6" w:rsidR="00E232F9" w:rsidRDefault="00E232F9" w:rsidP="00E232F9">
      <w:r>
        <w:rPr>
          <w:rFonts w:hint="eastAsia"/>
        </w:rPr>
        <w:t>オープンソースを商用製品に用いる時には法律顧問の承認が必要である。典型的には、法律顧問はコンプライアンスチケットを評価する。これはオンライントラッキングシステム</w:t>
      </w:r>
      <w:r>
        <w:rPr>
          <w:rFonts w:hint="eastAsia"/>
        </w:rPr>
        <w:t xml:space="preserve"> (</w:t>
      </w:r>
      <w:r>
        <w:rPr>
          <w:rFonts w:hint="eastAsia"/>
        </w:rPr>
        <w:t>例えば</w:t>
      </w:r>
      <w:r>
        <w:rPr>
          <w:rFonts w:hint="eastAsia"/>
        </w:rPr>
        <w:t>JIRA</w:t>
      </w:r>
      <w:r>
        <w:rPr>
          <w:rFonts w:hint="eastAsia"/>
        </w:rPr>
        <w:t>や</w:t>
      </w:r>
      <w:r>
        <w:rPr>
          <w:rFonts w:hint="eastAsia"/>
        </w:rPr>
        <w:t xml:space="preserve">Bugzilla) </w:t>
      </w:r>
      <w:r>
        <w:rPr>
          <w:rFonts w:hint="eastAsia"/>
        </w:rPr>
        <w:t>、ソースコードをスキャンするツールの結果報告、ソースコードのパッケージに添付のライセンス情報を使う。</w:t>
      </w:r>
      <w:r w:rsidR="00467D4E">
        <w:rPr>
          <w:rFonts w:hint="eastAsia"/>
        </w:rPr>
        <w:t>次にリスク要因を、エンジニアとオープンソースコンプライアンスオフィサーからの情報に基づいて評価する。この作業の一環として、法律顧問は対象ソフトウェアコンポーネントについて入ってくる、及び出ていくライセンスについて決定を行う。入ってくるライセンスとは、</w:t>
      </w:r>
      <w:commentRangeStart w:id="127"/>
      <w:r w:rsidR="00467D4E">
        <w:rPr>
          <w:rFonts w:hint="eastAsia"/>
        </w:rPr>
        <w:t>対象となるコードに含まれるソースコード全てのライセンスのこと</w:t>
      </w:r>
      <w:commentRangeEnd w:id="127"/>
      <w:r w:rsidR="00467D4E">
        <w:rPr>
          <w:rStyle w:val="ac"/>
        </w:rPr>
        <w:commentReference w:id="127"/>
      </w:r>
      <w:r w:rsidR="00F9715F">
        <w:rPr>
          <w:rFonts w:hint="eastAsia"/>
        </w:rPr>
        <w:t>です</w:t>
      </w:r>
      <w:r w:rsidR="00467D4E">
        <w:rPr>
          <w:rFonts w:hint="eastAsia"/>
        </w:rPr>
        <w:t>。出ていくライセンスとは、</w:t>
      </w:r>
      <w:commentRangeStart w:id="128"/>
      <w:r w:rsidR="00F9715F">
        <w:rPr>
          <w:rFonts w:hint="eastAsia"/>
        </w:rPr>
        <w:t>製品やサービスの</w:t>
      </w:r>
      <w:commentRangeEnd w:id="128"/>
      <w:r w:rsidR="00F9715F">
        <w:rPr>
          <w:rStyle w:val="ac"/>
        </w:rPr>
        <w:commentReference w:id="128"/>
      </w:r>
      <w:r w:rsidR="00F9715F">
        <w:rPr>
          <w:rFonts w:hint="eastAsia"/>
        </w:rPr>
        <w:t>受領者が利用できるソースコードやオブジェクトファイルのライセンスのことです。</w:t>
      </w:r>
    </w:p>
    <w:p w14:paraId="718E0ED4" w14:textId="77777777" w:rsidR="00F9715F" w:rsidRDefault="00F9715F" w:rsidP="00E232F9">
      <w:pPr>
        <w:rPr>
          <w:rFonts w:hint="eastAsia"/>
        </w:rPr>
      </w:pPr>
    </w:p>
    <w:p w14:paraId="7F67694E" w14:textId="5DBE6794" w:rsidR="00E232F9" w:rsidRDefault="004B463B" w:rsidP="00F1273C">
      <w:pPr>
        <w:pStyle w:val="a3"/>
        <w:numPr>
          <w:ilvl w:val="0"/>
          <w:numId w:val="13"/>
        </w:numPr>
        <w:ind w:leftChars="0"/>
      </w:pPr>
      <w:r>
        <w:rPr>
          <w:rFonts w:hint="eastAsia"/>
        </w:rPr>
        <w:t>オープンソースのライセンスについて助言</w:t>
      </w:r>
    </w:p>
    <w:p w14:paraId="71DBC257" w14:textId="48618DB7" w:rsidR="00F9715F" w:rsidRDefault="00F9715F" w:rsidP="00F9715F">
      <w:pPr>
        <w:pStyle w:val="a3"/>
        <w:numPr>
          <w:ilvl w:val="0"/>
          <w:numId w:val="14"/>
        </w:numPr>
        <w:ind w:leftChars="0"/>
      </w:pPr>
      <w:commentRangeStart w:id="129"/>
      <w:r>
        <w:rPr>
          <w:rFonts w:hint="eastAsia"/>
        </w:rPr>
        <w:t>オープンソースライセンス</w:t>
      </w:r>
      <w:commentRangeEnd w:id="129"/>
      <w:r>
        <w:rPr>
          <w:rStyle w:val="ac"/>
        </w:rPr>
        <w:commentReference w:id="129"/>
      </w:r>
      <w:r>
        <w:rPr>
          <w:rFonts w:hint="eastAsia"/>
        </w:rPr>
        <w:t>上の義務についてガイドラインを提供</w:t>
      </w:r>
    </w:p>
    <w:p w14:paraId="140D2829" w14:textId="3B995CCD" w:rsidR="00F9715F" w:rsidRDefault="00F9715F" w:rsidP="00F9715F">
      <w:pPr>
        <w:pStyle w:val="a3"/>
        <w:numPr>
          <w:ilvl w:val="0"/>
          <w:numId w:val="14"/>
        </w:numPr>
        <w:ind w:leftChars="0"/>
      </w:pPr>
      <w:r>
        <w:rPr>
          <w:rFonts w:hint="eastAsia"/>
        </w:rPr>
        <w:t>互換性がなかったり、衝突するライセンスに由来す</w:t>
      </w:r>
      <w:r w:rsidR="004B463B">
        <w:rPr>
          <w:rFonts w:hint="eastAsia"/>
        </w:rPr>
        <w:t>るライセンスの衝突について第一に企業のポリシーに基づいて助言を行います。これは時として関連するオープンソースの組織の法律上の意見表明になど外部条件に依ることもあります。</w:t>
      </w:r>
    </w:p>
    <w:p w14:paraId="3275C1E0" w14:textId="75ED44BA" w:rsidR="004B463B" w:rsidRDefault="004B463B" w:rsidP="00F9715F">
      <w:pPr>
        <w:pStyle w:val="a3"/>
        <w:numPr>
          <w:ilvl w:val="0"/>
          <w:numId w:val="14"/>
        </w:numPr>
        <w:ind w:leftChars="0"/>
      </w:pPr>
      <w:r>
        <w:rPr>
          <w:rFonts w:hint="eastAsia"/>
        </w:rPr>
        <w:t>オープンソースの利用に伴う知財権について助言します。これは特に、企業が元々はプロプラエタリだったソースコードをオープンソースライセンス下で提供するときに問題となります。</w:t>
      </w:r>
    </w:p>
    <w:p w14:paraId="2A728A8F" w14:textId="70B9A6E2" w:rsidR="004B463B" w:rsidRDefault="004B463B" w:rsidP="00F9715F">
      <w:pPr>
        <w:pStyle w:val="a3"/>
        <w:numPr>
          <w:ilvl w:val="0"/>
          <w:numId w:val="14"/>
        </w:numPr>
        <w:ind w:leftChars="0"/>
      </w:pPr>
      <w:r>
        <w:rPr>
          <w:rFonts w:hint="eastAsia"/>
        </w:rPr>
        <w:t>エンジニアリングチームからのオープンソースについての質問や懸念に対し勧告したり、ガイダンスを提供したりします。</w:t>
      </w:r>
    </w:p>
    <w:p w14:paraId="36694AD8" w14:textId="77777777" w:rsidR="00F9715F" w:rsidRDefault="00F9715F" w:rsidP="00F9715F">
      <w:pPr>
        <w:rPr>
          <w:rFonts w:hint="eastAsia"/>
        </w:rPr>
      </w:pPr>
    </w:p>
    <w:p w14:paraId="1E78B4AA" w14:textId="7660CD1B" w:rsidR="00E232F9" w:rsidRDefault="00E232F9" w:rsidP="00F1273C">
      <w:pPr>
        <w:pStyle w:val="a3"/>
        <w:numPr>
          <w:ilvl w:val="0"/>
          <w:numId w:val="13"/>
        </w:numPr>
        <w:ind w:leftChars="0"/>
      </w:pPr>
      <w:r>
        <w:rPr>
          <w:rFonts w:hint="eastAsia"/>
        </w:rPr>
        <w:t>エンドユーザー向け文書のアップデートをレビューし承認</w:t>
      </w:r>
    </w:p>
    <w:p w14:paraId="6FC0C87A" w14:textId="3989A77B" w:rsidR="004B463B" w:rsidRDefault="004B463B" w:rsidP="004B463B">
      <w:r>
        <w:rPr>
          <w:rFonts w:hint="eastAsia"/>
        </w:rPr>
        <w:t>こうした法務上のサポートは、製品に含まれるすべてのオープンソースについて、適切なオープンソースの告知</w:t>
      </w:r>
      <w:r>
        <w:rPr>
          <w:rFonts w:hint="eastAsia"/>
        </w:rPr>
        <w:t xml:space="preserve"> (</w:t>
      </w:r>
      <w:r>
        <w:rPr>
          <w:rFonts w:hint="eastAsia"/>
        </w:rPr>
        <w:t>著作権、帰属、ライセンス告知</w:t>
      </w:r>
      <w:r>
        <w:rPr>
          <w:rFonts w:hint="eastAsia"/>
        </w:rPr>
        <w:t>)</w:t>
      </w:r>
      <w:r>
        <w:rPr>
          <w:rFonts w:hint="eastAsia"/>
        </w:rPr>
        <w:t>を確実に消費者に提供するために行います。これに加え、</w:t>
      </w:r>
      <w:r>
        <w:rPr>
          <w:rFonts w:hint="eastAsia"/>
        </w:rPr>
        <w:t>GPL/LGPL</w:t>
      </w:r>
      <w:r>
        <w:rPr>
          <w:rFonts w:hint="eastAsia"/>
        </w:rPr>
        <w:t>ファミリのライセンスのいずれかに従ってソースコードがライセンスされるならば、ソースコードを得る方法の情報を書面で提供する必要があります。</w:t>
      </w:r>
    </w:p>
    <w:p w14:paraId="05D38441" w14:textId="77777777" w:rsidR="004B463B" w:rsidRDefault="004B463B" w:rsidP="004B463B">
      <w:pPr>
        <w:rPr>
          <w:rFonts w:hint="eastAsia"/>
        </w:rPr>
      </w:pPr>
    </w:p>
    <w:p w14:paraId="026EF95B" w14:textId="292AF6F2" w:rsidR="00E232F9" w:rsidRPr="00EB1BB2" w:rsidRDefault="00E232F9" w:rsidP="00F1273C">
      <w:pPr>
        <w:pStyle w:val="a3"/>
        <w:numPr>
          <w:ilvl w:val="0"/>
          <w:numId w:val="13"/>
        </w:numPr>
        <w:ind w:leftChars="0"/>
      </w:pPr>
      <w:r>
        <w:rPr>
          <w:rFonts w:hint="eastAsia"/>
        </w:rPr>
        <w:t>オープンソースコンプライアンスプログラムの立ち上げと継続に貢献</w:t>
      </w:r>
    </w:p>
    <w:p w14:paraId="28A2C74A" w14:textId="43BD5E22" w:rsidR="00C01706" w:rsidRDefault="00C01706" w:rsidP="00C01706">
      <w:pPr>
        <w:pStyle w:val="a3"/>
        <w:numPr>
          <w:ilvl w:val="0"/>
          <w:numId w:val="14"/>
        </w:numPr>
        <w:ind w:leftChars="0"/>
      </w:pPr>
      <w:r>
        <w:rPr>
          <w:rFonts w:hint="eastAsia"/>
        </w:rPr>
        <w:t>オープンソースのポリシーとプロセスを確立し維持</w:t>
      </w:r>
    </w:p>
    <w:p w14:paraId="52D1065B" w14:textId="3C02BB83" w:rsidR="00C01706" w:rsidRDefault="00C01706" w:rsidP="00C01706">
      <w:pPr>
        <w:pStyle w:val="a3"/>
        <w:numPr>
          <w:ilvl w:val="0"/>
          <w:numId w:val="14"/>
        </w:numPr>
        <w:ind w:leftChars="0"/>
      </w:pPr>
      <w:r>
        <w:rPr>
          <w:rFonts w:hint="eastAsia"/>
        </w:rPr>
        <w:t>オープンソースのコンプライアンスに関連して企業に送付された質問を取り扱う</w:t>
      </w:r>
    </w:p>
    <w:p w14:paraId="4FE06E79" w14:textId="6975D876" w:rsidR="00C01706" w:rsidRDefault="00C01706" w:rsidP="00C01706">
      <w:pPr>
        <w:pStyle w:val="a3"/>
        <w:numPr>
          <w:ilvl w:val="0"/>
          <w:numId w:val="14"/>
        </w:numPr>
        <w:ind w:leftChars="0"/>
      </w:pPr>
      <w:r>
        <w:rPr>
          <w:rFonts w:hint="eastAsia"/>
        </w:rPr>
        <w:t>オープンソースのライセンス、企業のポリシー、ガイドラインに関わる訓練を提供</w:t>
      </w:r>
    </w:p>
    <w:p w14:paraId="7598C3ED" w14:textId="77777777" w:rsidR="00C01706" w:rsidRDefault="00C01706" w:rsidP="00C01706"/>
    <w:p w14:paraId="32951410" w14:textId="2D0A4898" w:rsidR="00C01706" w:rsidRDefault="00C01706" w:rsidP="00C01706">
      <w:pPr>
        <w:rPr>
          <w:b/>
        </w:rPr>
      </w:pPr>
      <w:r>
        <w:rPr>
          <w:rFonts w:hint="eastAsia"/>
          <w:b/>
        </w:rPr>
        <w:t>エンジニアリングおよび製品チーム</w:t>
      </w:r>
    </w:p>
    <w:p w14:paraId="1E658A0D" w14:textId="77777777" w:rsidR="00C01706" w:rsidRDefault="00C01706" w:rsidP="00C01706">
      <w:r>
        <w:rPr>
          <w:rFonts w:hint="eastAsia"/>
        </w:rPr>
        <w:lastRenderedPageBreak/>
        <w:t>エンジニアリングと製品のチームは</w:t>
      </w:r>
      <w:r>
        <w:rPr>
          <w:rFonts w:hint="eastAsia"/>
        </w:rPr>
        <w:t>OSRB</w:t>
      </w:r>
      <w:r>
        <w:rPr>
          <w:rFonts w:hint="eastAsia"/>
        </w:rPr>
        <w:t>に一人または複数の代表を出し、エンジニアリングチームに割り当てられたコンプライアンス関連のタスク全てを追跡し、適切、確実に解決します。これと並行し、エンジニアリングと製品のチームはオープンソースのコンプライアンスについていくつかの責任を負います。</w:t>
      </w:r>
    </w:p>
    <w:p w14:paraId="5B4D982C" w14:textId="2FD0970A" w:rsidR="00C01706" w:rsidRDefault="00C01706" w:rsidP="00C01706">
      <w:pPr>
        <w:pStyle w:val="a3"/>
        <w:numPr>
          <w:ilvl w:val="0"/>
          <w:numId w:val="14"/>
        </w:numPr>
        <w:ind w:leftChars="0"/>
      </w:pPr>
      <w:r>
        <w:rPr>
          <w:rFonts w:hint="eastAsia"/>
        </w:rPr>
        <w:t>オープンソースソフトウェアについて要望を提出：エンジニアリングと製品のチームは</w:t>
      </w:r>
      <w:r w:rsidR="00990EC1">
        <w:rPr>
          <w:rFonts w:hint="eastAsia"/>
        </w:rPr>
        <w:t>製品の基盤として導入すべき外部のソフトウェアを決定する。これはサードパーティやオープンソースのソフトウェアを含みます。</w:t>
      </w:r>
      <w:r w:rsidR="00633677">
        <w:rPr>
          <w:rFonts w:hint="eastAsia"/>
        </w:rPr>
        <w:t>コンプライアンスの観点からのチームの主な責任は、製品やサービスに含まれる予定の全オープンソースについて利用申請書類を出すことです。この書類には問題となるオープンソースの利用方法を記述します。これはソフトウェアの起源と由来について良好な記録を構築し維持する助けとなります。</w:t>
      </w:r>
    </w:p>
    <w:p w14:paraId="581E881A" w14:textId="66D85040" w:rsidR="00633677" w:rsidRDefault="00633677" w:rsidP="00C01706">
      <w:pPr>
        <w:pStyle w:val="a3"/>
        <w:numPr>
          <w:ilvl w:val="0"/>
          <w:numId w:val="14"/>
        </w:numPr>
        <w:ind w:leftChars="0"/>
      </w:pPr>
      <w:r>
        <w:rPr>
          <w:rFonts w:hint="eastAsia"/>
        </w:rPr>
        <w:t>技術上のコンプライアンスのガイドラインの順守：エンジニアリングと製品のチームはソースコードに関する</w:t>
      </w:r>
      <w:r>
        <w:rPr>
          <w:rFonts w:hint="eastAsia"/>
        </w:rPr>
        <w:t>OSRB</w:t>
      </w:r>
      <w:r>
        <w:rPr>
          <w:rFonts w:hint="eastAsia"/>
        </w:rPr>
        <w:t>の構想、設計、統合、実装についての技術ガイドラインを遵守すべきです。</w:t>
      </w:r>
      <w:r>
        <w:rPr>
          <w:rFonts w:hint="eastAsia"/>
        </w:rPr>
        <w:t>OSRB</w:t>
      </w:r>
      <w:r>
        <w:rPr>
          <w:rFonts w:hint="eastAsia"/>
        </w:rPr>
        <w:t>のガイドラインは通常以下をカバーします。</w:t>
      </w:r>
    </w:p>
    <w:p w14:paraId="138BA582" w14:textId="127DDA27" w:rsidR="00633677" w:rsidRDefault="00633677" w:rsidP="00633677">
      <w:pPr>
        <w:pStyle w:val="a3"/>
        <w:numPr>
          <w:ilvl w:val="1"/>
          <w:numId w:val="14"/>
        </w:numPr>
        <w:ind w:leftChars="0"/>
      </w:pPr>
      <w:r>
        <w:rPr>
          <w:rFonts w:hint="eastAsia"/>
        </w:rPr>
        <w:t>よくあるミスと回避方法</w:t>
      </w:r>
    </w:p>
    <w:p w14:paraId="0126D866" w14:textId="35192C4A" w:rsidR="00633677" w:rsidRDefault="002C5712" w:rsidP="00633677">
      <w:pPr>
        <w:pStyle w:val="a3"/>
        <w:numPr>
          <w:ilvl w:val="1"/>
          <w:numId w:val="14"/>
        </w:numPr>
        <w:ind w:leftChars="0"/>
      </w:pPr>
      <w:r>
        <w:rPr>
          <w:rFonts w:hint="eastAsia"/>
        </w:rPr>
        <w:t>リンクにより起き得る問題を回避するため、</w:t>
      </w:r>
      <w:r w:rsidR="00633677">
        <w:rPr>
          <w:rFonts w:hint="eastAsia"/>
        </w:rPr>
        <w:t>ライブラリやその他ミドルウェアを統合するときの規則</w:t>
      </w:r>
    </w:p>
    <w:p w14:paraId="334D4A61" w14:textId="0DE60878" w:rsidR="002C5712" w:rsidRDefault="002C5712" w:rsidP="002C5712">
      <w:pPr>
        <w:pStyle w:val="a3"/>
        <w:numPr>
          <w:ilvl w:val="1"/>
          <w:numId w:val="14"/>
        </w:numPr>
        <w:ind w:leftChars="0"/>
        <w:rPr>
          <w:rFonts w:hint="eastAsia"/>
        </w:rPr>
      </w:pPr>
      <w:r>
        <w:rPr>
          <w:rFonts w:hint="eastAsia"/>
        </w:rPr>
        <w:t>カーネル空間とユーザー空間のどちらで開発を行うか（</w:t>
      </w:r>
      <w:r>
        <w:rPr>
          <w:rFonts w:hint="eastAsia"/>
        </w:rPr>
        <w:t>Linux</w:t>
      </w:r>
      <w:r>
        <w:rPr>
          <w:rFonts w:hint="eastAsia"/>
        </w:rPr>
        <w:t>の場合）、特に組み込み環境においてプラットフォーム全体を開発する時</w:t>
      </w:r>
    </w:p>
    <w:p w14:paraId="0A94EA1D" w14:textId="53936A2E" w:rsidR="002C5712" w:rsidRDefault="002C5712" w:rsidP="002C5712">
      <w:pPr>
        <w:pStyle w:val="a3"/>
        <w:numPr>
          <w:ilvl w:val="1"/>
          <w:numId w:val="14"/>
        </w:numPr>
        <w:ind w:leftChars="0"/>
      </w:pPr>
      <w:r>
        <w:rPr>
          <w:rFonts w:hint="eastAsia"/>
        </w:rPr>
        <w:t>オープンソースコンプライアンスに関わり得るエンジニアリング上の</w:t>
      </w:r>
      <w:commentRangeStart w:id="130"/>
      <w:r>
        <w:rPr>
          <w:rFonts w:hint="eastAsia"/>
        </w:rPr>
        <w:t>特別な状況</w:t>
      </w:r>
      <w:commentRangeEnd w:id="130"/>
      <w:r>
        <w:rPr>
          <w:rStyle w:val="ac"/>
        </w:rPr>
        <w:commentReference w:id="130"/>
      </w:r>
    </w:p>
    <w:p w14:paraId="7098BF99" w14:textId="6729F327" w:rsidR="002C5712" w:rsidRDefault="002C5712" w:rsidP="002C5712">
      <w:pPr>
        <w:pStyle w:val="a3"/>
        <w:numPr>
          <w:ilvl w:val="0"/>
          <w:numId w:val="14"/>
        </w:numPr>
        <w:ind w:leftChars="0"/>
      </w:pPr>
      <w:r>
        <w:rPr>
          <w:rFonts w:hint="eastAsia"/>
        </w:rPr>
        <w:t>設計のレビュー：</w:t>
      </w:r>
      <w:r w:rsidR="0099625B">
        <w:rPr>
          <w:rFonts w:hint="eastAsia"/>
        </w:rPr>
        <w:t>エンジニアリングチームは継続的に設計をレビューし、コンプライアンス問題をタイムリーに発見し救済策を講じるべきです。</w:t>
      </w:r>
      <w:r w:rsidR="00F4728D">
        <w:rPr>
          <w:rFonts w:hint="eastAsia"/>
        </w:rPr>
        <w:t>コンプライアンスオフィサーは設計のレビューを主導し、</w:t>
      </w:r>
      <w:r w:rsidR="00271B8D">
        <w:rPr>
          <w:rFonts w:hint="eastAsia"/>
        </w:rPr>
        <w:t>対象となるソフトウェアコンポーネントに応じて異なる参加者をエンジニアリングチームから招きます。</w:t>
      </w:r>
    </w:p>
    <w:p w14:paraId="4F6214E1" w14:textId="301605F6" w:rsidR="00271B8D" w:rsidRDefault="00271B8D" w:rsidP="002C5712">
      <w:pPr>
        <w:pStyle w:val="a3"/>
        <w:numPr>
          <w:ilvl w:val="0"/>
          <w:numId w:val="14"/>
        </w:numPr>
        <w:ind w:leftChars="0"/>
      </w:pPr>
      <w:r>
        <w:rPr>
          <w:rFonts w:hint="eastAsia"/>
        </w:rPr>
        <w:t>OSRB</w:t>
      </w:r>
      <w:r>
        <w:rPr>
          <w:rFonts w:hint="eastAsia"/>
        </w:rPr>
        <w:t>との協力：エンジニアリングチームは</w:t>
      </w:r>
      <w:r>
        <w:rPr>
          <w:rFonts w:hint="eastAsia"/>
        </w:rPr>
        <w:t>OSRB</w:t>
      </w:r>
      <w:r>
        <w:rPr>
          <w:rFonts w:hint="eastAsia"/>
        </w:rPr>
        <w:t>からの質問に迅速に回答し、コンプライアンスチケットを解決するのに協力しなければなりません。</w:t>
      </w:r>
    </w:p>
    <w:p w14:paraId="57EF7672" w14:textId="59A6979E" w:rsidR="00271B8D" w:rsidRDefault="00271B8D" w:rsidP="002C5712">
      <w:pPr>
        <w:pStyle w:val="a3"/>
        <w:numPr>
          <w:ilvl w:val="0"/>
          <w:numId w:val="14"/>
        </w:numPr>
        <w:ind w:leftChars="0"/>
      </w:pPr>
      <w:r>
        <w:rPr>
          <w:rFonts w:hint="eastAsia"/>
        </w:rPr>
        <w:t>変更の追跡：変更ログを</w:t>
      </w:r>
      <w:r w:rsidR="00046958">
        <w:rPr>
          <w:rFonts w:hint="eastAsia"/>
        </w:rPr>
        <w:t>変更したオープンソースコンポーネント毎に維持管理</w:t>
      </w:r>
      <w:commentRangeStart w:id="131"/>
      <w:r w:rsidR="00046958">
        <w:rPr>
          <w:rFonts w:hint="eastAsia"/>
        </w:rPr>
        <w:t>：</w:t>
      </w:r>
      <w:commentRangeEnd w:id="131"/>
      <w:r w:rsidR="00046958">
        <w:rPr>
          <w:rStyle w:val="ac"/>
        </w:rPr>
        <w:commentReference w:id="131"/>
      </w:r>
      <w:r w:rsidR="00046958">
        <w:rPr>
          <w:rFonts w:hint="eastAsia"/>
        </w:rPr>
        <w:t>オープンソースのライセンス上の義務</w:t>
      </w:r>
      <w:r w:rsidR="00BB5D14">
        <w:rPr>
          <w:rFonts w:hint="eastAsia"/>
        </w:rPr>
        <w:t>を満たすため変更ログが必要と</w:t>
      </w:r>
      <w:commentRangeStart w:id="132"/>
      <w:r w:rsidR="00BB5D14">
        <w:rPr>
          <w:rFonts w:hint="eastAsia"/>
        </w:rPr>
        <w:t>なります。</w:t>
      </w:r>
      <w:commentRangeEnd w:id="132"/>
      <w:r w:rsidR="00BB5D14">
        <w:rPr>
          <w:rStyle w:val="ac"/>
        </w:rPr>
        <w:commentReference w:id="132"/>
      </w:r>
      <w:r w:rsidR="00046958">
        <w:rPr>
          <w:rFonts w:hint="eastAsia"/>
        </w:rPr>
        <w:t>問題となる</w:t>
      </w:r>
      <w:r w:rsidR="00BB5D14">
        <w:rPr>
          <w:rFonts w:hint="eastAsia"/>
        </w:rPr>
        <w:t>ライセンスに依りますが、ある種のライセンス（</w:t>
      </w:r>
      <w:r w:rsidR="00BB5D14">
        <w:rPr>
          <w:rFonts w:hint="eastAsia"/>
        </w:rPr>
        <w:t>GPL/LGPL</w:t>
      </w:r>
      <w:r w:rsidR="00BB5D14">
        <w:rPr>
          <w:rFonts w:hint="eastAsia"/>
        </w:rPr>
        <w:t>ファミリーなど）では変更されたファイルには、変更したこととその日付を目立つように付けることを求めています。</w:t>
      </w:r>
    </w:p>
    <w:p w14:paraId="5B8A8186" w14:textId="388DDA02" w:rsidR="00BB5D14" w:rsidRDefault="00BB5D14" w:rsidP="002C5712">
      <w:pPr>
        <w:pStyle w:val="a3"/>
        <w:numPr>
          <w:ilvl w:val="0"/>
          <w:numId w:val="14"/>
        </w:numPr>
        <w:ind w:leftChars="0"/>
      </w:pPr>
      <w:r>
        <w:rPr>
          <w:rFonts w:hint="eastAsia"/>
        </w:rPr>
        <w:t>配布のためのソースコードパッケージを準備：エンジニアリングチームはライセンスの義務に従って公開のウェブサイトで利用可能とするソースコードパッケージを準備します（これ以外のソースコードの配布方法については後ろの章で論じます）</w:t>
      </w:r>
    </w:p>
    <w:p w14:paraId="34F147B5" w14:textId="268A8EAA" w:rsidR="00BB5D14" w:rsidRDefault="00BB5D14" w:rsidP="002C5712">
      <w:pPr>
        <w:pStyle w:val="a3"/>
        <w:numPr>
          <w:ilvl w:val="0"/>
          <w:numId w:val="14"/>
        </w:numPr>
        <w:ind w:leftChars="0"/>
      </w:pPr>
      <w:r>
        <w:rPr>
          <w:rFonts w:hint="eastAsia"/>
        </w:rPr>
        <w:t>コンプライアンス上のマイルストーンを開発プロセスの一部に統合：これは</w:t>
      </w:r>
      <w:r>
        <w:rPr>
          <w:rFonts w:hint="eastAsia"/>
        </w:rPr>
        <w:t>OSRB</w:t>
      </w:r>
      <w:r>
        <w:rPr>
          <w:rFonts w:hint="eastAsia"/>
        </w:rPr>
        <w:t>とコンプライアンスオフィサーと協力して行います。</w:t>
      </w:r>
    </w:p>
    <w:p w14:paraId="2C8FDEF5" w14:textId="160557C3" w:rsidR="00BB5D14" w:rsidRDefault="00BB5D14" w:rsidP="002C5712">
      <w:pPr>
        <w:pStyle w:val="a3"/>
        <w:numPr>
          <w:ilvl w:val="0"/>
          <w:numId w:val="14"/>
        </w:numPr>
        <w:ind w:leftChars="0"/>
      </w:pPr>
      <w:r>
        <w:rPr>
          <w:rFonts w:hint="eastAsia"/>
        </w:rPr>
        <w:lastRenderedPageBreak/>
        <w:t>オープンソースの訓練を受ける：すべてのエンジニアは利用できるオープンソースの訓練を受けねばなりません。</w:t>
      </w:r>
    </w:p>
    <w:p w14:paraId="66049729" w14:textId="4FAA152B" w:rsidR="00BB5D14" w:rsidRDefault="00A26D54" w:rsidP="002C5712">
      <w:pPr>
        <w:pStyle w:val="a3"/>
        <w:numPr>
          <w:ilvl w:val="0"/>
          <w:numId w:val="14"/>
        </w:numPr>
        <w:ind w:leftChars="0"/>
      </w:pPr>
      <w:r>
        <w:rPr>
          <w:rFonts w:hint="eastAsia"/>
        </w:rPr>
        <w:t>オープンソースのプロジェクトをモニタし、バグフィックスやセキュリティパッチが利用可能となったかを判断し、製品で使われているオープンソースコンポーネントのアップデートに責任を持ちます。個々のパッケージの組織内でのオーナーが通常はこの仕事を行います。</w:t>
      </w:r>
    </w:p>
    <w:p w14:paraId="6108D16D" w14:textId="77777777" w:rsidR="00F9715F" w:rsidRDefault="00F9715F" w:rsidP="00F9715F"/>
    <w:p w14:paraId="0ABD1B4B" w14:textId="77777777" w:rsidR="00A26D54" w:rsidRDefault="00A26D54" w:rsidP="00A26D54">
      <w:pPr>
        <w:rPr>
          <w:b/>
        </w:rPr>
      </w:pPr>
      <w:r>
        <w:rPr>
          <w:rFonts w:hint="eastAsia"/>
          <w:b/>
        </w:rPr>
        <w:t>コンプライアンスオフィサー</w:t>
      </w:r>
    </w:p>
    <w:p w14:paraId="2A573CE2" w14:textId="037796B0" w:rsidR="00F9715F" w:rsidRDefault="00F41F4A" w:rsidP="00F9715F">
      <w:r>
        <w:rPr>
          <w:rFonts w:hint="eastAsia"/>
        </w:rPr>
        <w:t>コンプライアンスオフィサーは</w:t>
      </w:r>
      <w:r>
        <w:rPr>
          <w:rFonts w:hint="eastAsia"/>
        </w:rPr>
        <w:t>OSRB</w:t>
      </w:r>
      <w:r>
        <w:rPr>
          <w:rFonts w:hint="eastAsia"/>
        </w:rPr>
        <w:t>議長やオープンソース部長</w:t>
      </w:r>
      <w:r>
        <w:rPr>
          <w:rFonts w:hint="eastAsia"/>
        </w:rPr>
        <w:t>/</w:t>
      </w:r>
      <w:r>
        <w:rPr>
          <w:rFonts w:hint="eastAsia"/>
        </w:rPr>
        <w:t>役員とも呼ばれます。</w:t>
      </w:r>
      <w:r>
        <w:rPr>
          <w:rFonts w:hint="eastAsia"/>
        </w:rPr>
        <w:t>OSRB</w:t>
      </w:r>
      <w:r>
        <w:rPr>
          <w:rFonts w:hint="eastAsia"/>
        </w:rPr>
        <w:t>の議長でありコンプライアンスプログラムを管理します。</w:t>
      </w:r>
    </w:p>
    <w:p w14:paraId="46411930" w14:textId="1AE11DE0" w:rsidR="00F41F4A" w:rsidRDefault="00F41F4A" w:rsidP="00F9715F">
      <w:r>
        <w:rPr>
          <w:rFonts w:hint="eastAsia"/>
        </w:rPr>
        <w:t>理想としてはコンプライアンスオフィサーは下記を出来る限り備えている必要があります。</w:t>
      </w:r>
    </w:p>
    <w:p w14:paraId="14260E17" w14:textId="771C8F86" w:rsidR="00F41F4A" w:rsidRDefault="00F41F4A" w:rsidP="00F41F4A">
      <w:pPr>
        <w:pStyle w:val="a3"/>
        <w:numPr>
          <w:ilvl w:val="0"/>
          <w:numId w:val="14"/>
        </w:numPr>
        <w:ind w:leftChars="0"/>
        <w:rPr>
          <w:rFonts w:hint="eastAsia"/>
        </w:rPr>
      </w:pPr>
      <w:r>
        <w:rPr>
          <w:rFonts w:hint="eastAsia"/>
        </w:rPr>
        <w:t>法律顧問の業界慣行の知識と討議できる、一般的なオープンソースラインセンスと義務について確たる理解</w:t>
      </w:r>
    </w:p>
    <w:p w14:paraId="1DBAF839" w14:textId="027126D6" w:rsidR="00F41F4A" w:rsidRDefault="00F41F4A" w:rsidP="00F41F4A">
      <w:pPr>
        <w:pStyle w:val="a3"/>
        <w:numPr>
          <w:ilvl w:val="0"/>
          <w:numId w:val="14"/>
        </w:numPr>
        <w:ind w:leftChars="0"/>
      </w:pPr>
      <w:r>
        <w:rPr>
          <w:rFonts w:hint="eastAsia"/>
        </w:rPr>
        <w:t>企業全体のポリシーとプロセスを確立できる知識と経験</w:t>
      </w:r>
    </w:p>
    <w:p w14:paraId="49EB995D" w14:textId="2F79CF07" w:rsidR="00F41F4A" w:rsidRDefault="00F41F4A" w:rsidP="00F41F4A">
      <w:pPr>
        <w:pStyle w:val="a3"/>
        <w:numPr>
          <w:ilvl w:val="0"/>
          <w:numId w:val="14"/>
        </w:numPr>
        <w:ind w:leftChars="0"/>
      </w:pPr>
      <w:r>
        <w:rPr>
          <w:rFonts w:hint="eastAsia"/>
        </w:rPr>
        <w:t>企業の製品についての技術的知識</w:t>
      </w:r>
    </w:p>
    <w:p w14:paraId="6F08194E" w14:textId="1CC8F9B6" w:rsidR="00F41F4A" w:rsidRDefault="00F41F4A" w:rsidP="00F41F4A">
      <w:pPr>
        <w:pStyle w:val="a3"/>
        <w:numPr>
          <w:ilvl w:val="0"/>
          <w:numId w:val="14"/>
        </w:numPr>
        <w:ind w:leftChars="0"/>
      </w:pPr>
      <w:r>
        <w:rPr>
          <w:rFonts w:hint="eastAsia"/>
        </w:rPr>
        <w:t>オープンソースについての歴史的な視点</w:t>
      </w:r>
    </w:p>
    <w:p w14:paraId="65207DCD" w14:textId="7086779C" w:rsidR="00F41F4A" w:rsidRDefault="00F41F4A" w:rsidP="00F41F4A">
      <w:pPr>
        <w:pStyle w:val="a3"/>
        <w:numPr>
          <w:ilvl w:val="0"/>
          <w:numId w:val="14"/>
        </w:numPr>
        <w:ind w:leftChars="0"/>
      </w:pPr>
      <w:r>
        <w:rPr>
          <w:rFonts w:hint="eastAsia"/>
        </w:rPr>
        <w:t>コミュニティのコンセンサスと慣行の知識</w:t>
      </w:r>
    </w:p>
    <w:p w14:paraId="71A78EFC" w14:textId="7F652A2E" w:rsidR="00F41F4A" w:rsidRDefault="00F41F4A" w:rsidP="00F41F4A">
      <w:pPr>
        <w:pStyle w:val="a3"/>
        <w:numPr>
          <w:ilvl w:val="0"/>
          <w:numId w:val="14"/>
        </w:numPr>
        <w:ind w:leftChars="0"/>
      </w:pPr>
      <w:r>
        <w:rPr>
          <w:rFonts w:hint="eastAsia"/>
        </w:rPr>
        <w:t>重要なオープンソースプロジェクトのコミュニティとの人脈</w:t>
      </w:r>
    </w:p>
    <w:p w14:paraId="6710123B" w14:textId="2FA77AE4" w:rsidR="00F41F4A" w:rsidRDefault="00F41F4A" w:rsidP="00F41F4A">
      <w:pPr>
        <w:pStyle w:val="a3"/>
        <w:numPr>
          <w:ilvl w:val="0"/>
          <w:numId w:val="14"/>
        </w:numPr>
        <w:ind w:leftChars="0"/>
      </w:pPr>
      <w:r>
        <w:rPr>
          <w:rFonts w:hint="eastAsia"/>
        </w:rPr>
        <w:t>Linux Foundation, Apache Foundation, Mozilla Foundation</w:t>
      </w:r>
      <w:r w:rsidR="00E534CF">
        <w:rPr>
          <w:rFonts w:hint="eastAsia"/>
        </w:rPr>
        <w:t xml:space="preserve">, </w:t>
      </w:r>
      <w:r w:rsidR="00E534CF">
        <w:t>Software Freedom Law Center (</w:t>
      </w:r>
      <w:r w:rsidR="00E534CF">
        <w:rPr>
          <w:rFonts w:hint="eastAsia"/>
        </w:rPr>
        <w:t>ソフトウェアの自由のための法律センター</w:t>
      </w:r>
      <w:r w:rsidR="00E534CF">
        <w:rPr>
          <w:rFonts w:hint="eastAsia"/>
        </w:rPr>
        <w:t xml:space="preserve">) </w:t>
      </w:r>
      <w:r w:rsidR="00E534CF">
        <w:rPr>
          <w:rFonts w:hint="eastAsia"/>
        </w:rPr>
        <w:t>などのオープンソースの団体との人脈</w:t>
      </w:r>
    </w:p>
    <w:p w14:paraId="47224715" w14:textId="464FB1C9" w:rsidR="00E534CF" w:rsidRDefault="00E534CF" w:rsidP="00E534CF">
      <w:r>
        <w:rPr>
          <w:rFonts w:hint="eastAsia"/>
        </w:rPr>
        <w:t>OSRB</w:t>
      </w:r>
      <w:r>
        <w:rPr>
          <w:rFonts w:hint="eastAsia"/>
        </w:rPr>
        <w:t>に帰属する責任に加え、コンプライアンスオフィサーは以下の義務がある。</w:t>
      </w:r>
    </w:p>
    <w:p w14:paraId="6078070E" w14:textId="6C5D5DB4" w:rsidR="00E534CF" w:rsidRDefault="00E534CF" w:rsidP="00E534CF">
      <w:pPr>
        <w:pStyle w:val="a3"/>
        <w:numPr>
          <w:ilvl w:val="0"/>
          <w:numId w:val="14"/>
        </w:numPr>
        <w:ind w:leftChars="0"/>
      </w:pPr>
      <w:r>
        <w:rPr>
          <w:rFonts w:hint="eastAsia"/>
        </w:rPr>
        <w:t>コンプライアンスの</w:t>
      </w:r>
      <w:r w:rsidR="00676397">
        <w:rPr>
          <w:rFonts w:hint="eastAsia"/>
        </w:rPr>
        <w:t>エンドツーエンド</w:t>
      </w:r>
      <w:ins w:id="133" w:author="0000010811070" w:date="2017-06-23T16:43:00Z">
        <w:r w:rsidR="00F7271D">
          <w:rPr>
            <w:rFonts w:hint="eastAsia"/>
          </w:rPr>
          <w:t xml:space="preserve"> (</w:t>
        </w:r>
        <w:r w:rsidR="00F7271D">
          <w:rPr>
            <w:rFonts w:hint="eastAsia"/>
          </w:rPr>
          <w:t>端から端まで</w:t>
        </w:r>
        <w:r w:rsidR="00F7271D">
          <w:rPr>
            <w:rFonts w:hint="eastAsia"/>
          </w:rPr>
          <w:t xml:space="preserve">) </w:t>
        </w:r>
      </w:ins>
      <w:r w:rsidR="00676397">
        <w:rPr>
          <w:rFonts w:hint="eastAsia"/>
        </w:rPr>
        <w:t>の</w:t>
      </w:r>
      <w:r>
        <w:rPr>
          <w:rFonts w:hint="eastAsia"/>
        </w:rPr>
        <w:t>デューデリジェンス</w:t>
      </w:r>
      <w:r w:rsidR="00676397">
        <w:rPr>
          <w:rFonts w:hint="eastAsia"/>
        </w:rPr>
        <w:t>プロセスを主導し、コンプライアンスプログラムの管理者として、コンプライアンスに関連する全ての業務が適切に認識され製品出荷を妨げるコンプライアンス上の問題が存在しないようにする</w:t>
      </w:r>
    </w:p>
    <w:p w14:paraId="31FDADF8" w14:textId="29734C5F" w:rsidR="00676397" w:rsidRDefault="00676397" w:rsidP="00E534CF">
      <w:pPr>
        <w:pStyle w:val="a3"/>
        <w:numPr>
          <w:ilvl w:val="0"/>
          <w:numId w:val="14"/>
        </w:numPr>
        <w:ind w:leftChars="0"/>
      </w:pPr>
      <w:r>
        <w:rPr>
          <w:rFonts w:hint="eastAsia"/>
        </w:rPr>
        <w:t>ソースコードのスキャン作業を調整し、すべての監査を終わりまで主導する</w:t>
      </w:r>
    </w:p>
    <w:p w14:paraId="11A344D1" w14:textId="34A1015C" w:rsidR="00676397" w:rsidRDefault="00676397" w:rsidP="00E534CF">
      <w:pPr>
        <w:pStyle w:val="a3"/>
        <w:numPr>
          <w:ilvl w:val="0"/>
          <w:numId w:val="14"/>
        </w:numPr>
        <w:ind w:leftChars="0"/>
      </w:pPr>
      <w:r>
        <w:rPr>
          <w:rFonts w:hint="eastAsia"/>
        </w:rPr>
        <w:t>エンジニアリングチームによる設計のレビュー、コードの検査、配布可能化の評価に参加し、エンジニアリングおよび製品チームがコンプライアンスの全プロセスとポリシーに従っていること、</w:t>
      </w:r>
      <w:r>
        <w:rPr>
          <w:rFonts w:hint="eastAsia"/>
        </w:rPr>
        <w:t>OSRB</w:t>
      </w:r>
      <w:r>
        <w:rPr>
          <w:rFonts w:hint="eastAsia"/>
        </w:rPr>
        <w:t>承認済の利用申請書類に適合することを確認します。</w:t>
      </w:r>
    </w:p>
    <w:p w14:paraId="1FBDEE48" w14:textId="6F94AB4B" w:rsidR="00676397" w:rsidRDefault="000F471D" w:rsidP="00E534CF">
      <w:pPr>
        <w:pStyle w:val="a3"/>
        <w:numPr>
          <w:ilvl w:val="0"/>
          <w:numId w:val="14"/>
        </w:numPr>
        <w:ind w:leftChars="0"/>
      </w:pPr>
      <w:r>
        <w:rPr>
          <w:rFonts w:hint="eastAsia"/>
        </w:rPr>
        <w:t>オープンソースのパッケージのソースコード配布（ライセンスに規定されている場合）についてエンジニアリングおよび製品チームと調整します。これは個々のオープンソースパッケージの配布チェックリストの用意と確認を含みます。</w:t>
      </w:r>
    </w:p>
    <w:p w14:paraId="409C7D26" w14:textId="336F96B4" w:rsidR="000F471D" w:rsidRDefault="000F471D" w:rsidP="000F471D">
      <w:pPr>
        <w:pStyle w:val="a3"/>
        <w:numPr>
          <w:ilvl w:val="0"/>
          <w:numId w:val="14"/>
        </w:numPr>
        <w:ind w:leftChars="0"/>
      </w:pPr>
      <w:r>
        <w:rPr>
          <w:rFonts w:hint="eastAsia"/>
        </w:rPr>
        <w:t>OS</w:t>
      </w:r>
      <w:r w:rsidR="00B8714B">
        <w:rPr>
          <w:rFonts w:hint="eastAsia"/>
        </w:rPr>
        <w:t>E</w:t>
      </w:r>
      <w:r>
        <w:rPr>
          <w:rFonts w:hint="eastAsia"/>
        </w:rPr>
        <w:t>C</w:t>
      </w:r>
      <w:r>
        <w:rPr>
          <w:rFonts w:hint="eastAsia"/>
        </w:rPr>
        <w:t>と</w:t>
      </w:r>
      <w:r>
        <w:rPr>
          <w:rFonts w:hint="eastAsia"/>
        </w:rPr>
        <w:t>ORSB</w:t>
      </w:r>
      <w:r>
        <w:rPr>
          <w:rFonts w:hint="eastAsia"/>
        </w:rPr>
        <w:t>の間の連絡役となります。</w:t>
      </w:r>
    </w:p>
    <w:p w14:paraId="1772953B" w14:textId="1690B9FC" w:rsidR="000F471D" w:rsidRDefault="000F471D" w:rsidP="000F471D">
      <w:pPr>
        <w:pStyle w:val="a3"/>
        <w:numPr>
          <w:ilvl w:val="0"/>
          <w:numId w:val="14"/>
        </w:numPr>
        <w:ind w:leftChars="0"/>
      </w:pPr>
      <w:r>
        <w:rPr>
          <w:rFonts w:hint="eastAsia"/>
        </w:rPr>
        <w:t>コンプライアンス上の</w:t>
      </w:r>
      <w:r w:rsidR="00B8714B">
        <w:rPr>
          <w:rFonts w:hint="eastAsia"/>
        </w:rPr>
        <w:t>課題</w:t>
      </w:r>
      <w:r>
        <w:rPr>
          <w:rFonts w:hint="eastAsia"/>
        </w:rPr>
        <w:t>を</w:t>
      </w:r>
      <w:r w:rsidR="00B8714B">
        <w:rPr>
          <w:rFonts w:hint="eastAsia"/>
        </w:rPr>
        <w:t>OSE</w:t>
      </w:r>
      <w:r>
        <w:rPr>
          <w:rFonts w:hint="eastAsia"/>
        </w:rPr>
        <w:t>C</w:t>
      </w:r>
      <w:r>
        <w:rPr>
          <w:rFonts w:hint="eastAsia"/>
        </w:rPr>
        <w:t>に上げます。</w:t>
      </w:r>
    </w:p>
    <w:p w14:paraId="3576D730" w14:textId="648AB036" w:rsidR="000F471D" w:rsidRDefault="00B8714B" w:rsidP="000F471D">
      <w:pPr>
        <w:pStyle w:val="a3"/>
        <w:numPr>
          <w:ilvl w:val="0"/>
          <w:numId w:val="14"/>
        </w:numPr>
        <w:ind w:leftChars="0"/>
      </w:pPr>
      <w:r>
        <w:rPr>
          <w:rFonts w:hint="eastAsia"/>
        </w:rPr>
        <w:t>オープンソースの利用申請書類の承認について、エンジニアリングおよび製品チーム</w:t>
      </w:r>
      <w:r>
        <w:rPr>
          <w:rFonts w:hint="eastAsia"/>
        </w:rPr>
        <w:lastRenderedPageBreak/>
        <w:t>と</w:t>
      </w:r>
      <w:r>
        <w:rPr>
          <w:rFonts w:hint="eastAsia"/>
        </w:rPr>
        <w:t>OSRB</w:t>
      </w:r>
      <w:r>
        <w:rPr>
          <w:rFonts w:hint="eastAsia"/>
        </w:rPr>
        <w:t>、</w:t>
      </w:r>
      <w:r>
        <w:rPr>
          <w:rFonts w:hint="eastAsia"/>
        </w:rPr>
        <w:t>OSEC</w:t>
      </w:r>
      <w:r>
        <w:rPr>
          <w:rFonts w:hint="eastAsia"/>
        </w:rPr>
        <w:t>の連絡役となります。</w:t>
      </w:r>
    </w:p>
    <w:p w14:paraId="3796F0D1" w14:textId="250DCACC" w:rsidR="00B8714B" w:rsidRDefault="00B8714B" w:rsidP="000F471D">
      <w:pPr>
        <w:pStyle w:val="a3"/>
        <w:numPr>
          <w:ilvl w:val="0"/>
          <w:numId w:val="14"/>
        </w:numPr>
        <w:ind w:leftChars="0"/>
      </w:pPr>
      <w:r>
        <w:rPr>
          <w:rFonts w:hint="eastAsia"/>
        </w:rPr>
        <w:t>コンプライアンス活動について</w:t>
      </w:r>
      <w:r>
        <w:rPr>
          <w:rFonts w:hint="eastAsia"/>
        </w:rPr>
        <w:t>OSEC</w:t>
      </w:r>
      <w:r>
        <w:rPr>
          <w:rFonts w:hint="eastAsia"/>
        </w:rPr>
        <w:t>に報告します。これは製品やサービスの出荷を妨げている課題の注意喚起を含みます。</w:t>
      </w:r>
    </w:p>
    <w:p w14:paraId="61CAAB6A" w14:textId="77777777" w:rsidR="00F9715F" w:rsidRDefault="00F9715F" w:rsidP="00F9715F"/>
    <w:p w14:paraId="1083CD7C" w14:textId="46CF6FC3" w:rsidR="00B8714B" w:rsidRPr="00DA3E75" w:rsidRDefault="00B8714B" w:rsidP="00F9715F">
      <w:pPr>
        <w:rPr>
          <w:b/>
        </w:rPr>
      </w:pPr>
      <w:r w:rsidRPr="00DA3E75">
        <w:rPr>
          <w:rFonts w:hint="eastAsia"/>
          <w:b/>
        </w:rPr>
        <w:t>オープンソース幹部会議</w:t>
      </w:r>
      <w:r w:rsidRPr="00DA3E75">
        <w:rPr>
          <w:rFonts w:hint="eastAsia"/>
          <w:b/>
        </w:rPr>
        <w:t xml:space="preserve"> (OSEC) </w:t>
      </w:r>
    </w:p>
    <w:p w14:paraId="485B2322" w14:textId="287923D4" w:rsidR="00B8714B" w:rsidRDefault="00B8714B" w:rsidP="00F9715F">
      <w:r>
        <w:rPr>
          <w:rFonts w:hint="eastAsia"/>
        </w:rPr>
        <w:t>オープンソース幹部会議</w:t>
      </w:r>
      <w:r>
        <w:rPr>
          <w:rFonts w:hint="eastAsia"/>
        </w:rPr>
        <w:t xml:space="preserve"> (OSEC) </w:t>
      </w:r>
      <w:r>
        <w:rPr>
          <w:rFonts w:hint="eastAsia"/>
        </w:rPr>
        <w:t>はエンジニアリング、法務、マーケティングの</w:t>
      </w:r>
      <w:r w:rsidR="00872BB9">
        <w:rPr>
          <w:rFonts w:hint="eastAsia"/>
        </w:rPr>
        <w:t>幹部に加え</w:t>
      </w:r>
      <w:r>
        <w:rPr>
          <w:rFonts w:hint="eastAsia"/>
        </w:rPr>
        <w:t>コンプライアンスオフィサーから構成されます。</w:t>
      </w:r>
      <w:r>
        <w:rPr>
          <w:rFonts w:hint="eastAsia"/>
        </w:rPr>
        <w:t>OSEC</w:t>
      </w:r>
      <w:r w:rsidR="00B26917">
        <w:rPr>
          <w:rFonts w:hint="eastAsia"/>
        </w:rPr>
        <w:t>の責任は</w:t>
      </w:r>
      <w:r>
        <w:rPr>
          <w:rFonts w:hint="eastAsia"/>
        </w:rPr>
        <w:t>オープンソース</w:t>
      </w:r>
      <w:r w:rsidR="00872BB9">
        <w:rPr>
          <w:rFonts w:hint="eastAsia"/>
        </w:rPr>
        <w:t>戦略の設定、知財の評価と解放の承認、従来はプロプラエタリだったソースコードを特定のオープンソースライセンス下で</w:t>
      </w:r>
      <w:r w:rsidR="00B26917">
        <w:rPr>
          <w:rFonts w:hint="eastAsia"/>
        </w:rPr>
        <w:t>発表することの承認です。</w:t>
      </w:r>
    </w:p>
    <w:p w14:paraId="0976C031" w14:textId="77777777" w:rsidR="00B26917" w:rsidRPr="00B8714B" w:rsidRDefault="00B26917" w:rsidP="00F9715F">
      <w:pPr>
        <w:rPr>
          <w:rFonts w:hint="eastAsia"/>
        </w:rPr>
      </w:pPr>
    </w:p>
    <w:p w14:paraId="5CE7D7D1" w14:textId="38DAA2AA" w:rsidR="00F9715F" w:rsidRPr="00DA3E75" w:rsidRDefault="00B26917" w:rsidP="00F9715F">
      <w:pPr>
        <w:rPr>
          <w:b/>
        </w:rPr>
      </w:pPr>
      <w:r w:rsidRPr="00DA3E75">
        <w:rPr>
          <w:rFonts w:hint="eastAsia"/>
          <w:b/>
        </w:rPr>
        <w:t>文書化</w:t>
      </w:r>
    </w:p>
    <w:p w14:paraId="4A60570E" w14:textId="0A5A363A" w:rsidR="00B26917" w:rsidRDefault="00B26917" w:rsidP="00F9715F">
      <w:r>
        <w:rPr>
          <w:rFonts w:hint="eastAsia"/>
        </w:rPr>
        <w:t>文書化チーム</w:t>
      </w:r>
      <w:r w:rsidR="008E082C">
        <w:rPr>
          <w:rFonts w:hint="eastAsia"/>
        </w:rPr>
        <w:t>は、</w:t>
      </w:r>
      <w:commentRangeStart w:id="134"/>
      <w:r w:rsidR="008E082C">
        <w:rPr>
          <w:rFonts w:hint="eastAsia"/>
        </w:rPr>
        <w:t>ソースコードを得る方法についての</w:t>
      </w:r>
      <w:commentRangeEnd w:id="134"/>
      <w:r w:rsidR="008E082C">
        <w:rPr>
          <w:rStyle w:val="ac"/>
        </w:rPr>
        <w:commentReference w:id="134"/>
      </w:r>
      <w:r w:rsidR="008E082C">
        <w:rPr>
          <w:rFonts w:hint="eastAsia"/>
        </w:rPr>
        <w:t>書面での告知や、製品に添付するオープンソースの通告すべてについて責任を持ちます。次ページの図</w:t>
      </w:r>
      <w:r w:rsidR="008E082C">
        <w:rPr>
          <w:rFonts w:hint="eastAsia"/>
        </w:rPr>
        <w:t>9</w:t>
      </w:r>
      <w:r w:rsidR="008E082C">
        <w:rPr>
          <w:rFonts w:hint="eastAsia"/>
        </w:rPr>
        <w:t>にそうした告知を準備し承認するプロセスを図示しています。このプロセスはコンプライアンスオフィサーが</w:t>
      </w:r>
      <w:r w:rsidR="009423A2">
        <w:rPr>
          <w:rFonts w:hint="eastAsia"/>
        </w:rPr>
        <w:t>開始します。コンプライアンスオフィサーは製品が出荷されたら利用可能となる</w:t>
      </w:r>
      <w:r w:rsidR="008E082C">
        <w:rPr>
          <w:rFonts w:hint="eastAsia"/>
        </w:rPr>
        <w:t>告知</w:t>
      </w:r>
      <w:r w:rsidR="009423A2">
        <w:rPr>
          <w:rFonts w:hint="eastAsia"/>
        </w:rPr>
        <w:t>の書面</w:t>
      </w:r>
      <w:r w:rsidR="008E082C">
        <w:rPr>
          <w:rFonts w:hint="eastAsia"/>
        </w:rPr>
        <w:t>や通告の草案を準備し</w:t>
      </w:r>
      <w:r w:rsidR="009423A2">
        <w:rPr>
          <w:rFonts w:hint="eastAsia"/>
        </w:rPr>
        <w:t>ます。次に法律顧問が草案をレビューし、修正し、最終版を文書化チームに渡します。最後に、</w:t>
      </w:r>
      <w:commentRangeStart w:id="135"/>
      <w:r w:rsidR="009423A2">
        <w:rPr>
          <w:rFonts w:hint="eastAsia"/>
        </w:rPr>
        <w:t>最終稿</w:t>
      </w:r>
      <w:commentRangeEnd w:id="135"/>
      <w:r w:rsidR="009423A2">
        <w:rPr>
          <w:rStyle w:val="ac"/>
        </w:rPr>
        <w:commentReference w:id="135"/>
      </w:r>
      <w:r w:rsidR="009423A2">
        <w:rPr>
          <w:rFonts w:hint="eastAsia"/>
        </w:rPr>
        <w:t>を製品添付の文書に含めます。</w:t>
      </w:r>
    </w:p>
    <w:p w14:paraId="2C7AD266" w14:textId="77777777" w:rsidR="00F9715F" w:rsidRDefault="00F9715F" w:rsidP="00F9715F"/>
    <w:p w14:paraId="3E1029B6" w14:textId="3AE3DC8D" w:rsidR="009423A2" w:rsidRDefault="009423A2" w:rsidP="00F9715F">
      <w:r>
        <w:rPr>
          <w:rFonts w:hint="eastAsia"/>
        </w:rPr>
        <w:t>図</w:t>
      </w:r>
      <w:r w:rsidR="00F9715F">
        <w:t xml:space="preserve">9. </w:t>
      </w:r>
      <w:r>
        <w:rPr>
          <w:rFonts w:hint="eastAsia"/>
        </w:rPr>
        <w:t>製品添付の文書を更新し製品に含まれるオープンソースの存在を反映する文書化チームの役割</w:t>
      </w:r>
    </w:p>
    <w:p w14:paraId="64A53022" w14:textId="77777777" w:rsidR="00F9715F" w:rsidRDefault="00F9715F" w:rsidP="00F9715F"/>
    <w:p w14:paraId="7AC8DB4E" w14:textId="77777777" w:rsidR="009423A2" w:rsidRPr="00DA3E75" w:rsidRDefault="009423A2" w:rsidP="00F9715F">
      <w:pPr>
        <w:rPr>
          <w:b/>
        </w:rPr>
      </w:pPr>
      <w:r w:rsidRPr="00DA3E75">
        <w:rPr>
          <w:rFonts w:hint="eastAsia"/>
          <w:b/>
        </w:rPr>
        <w:t>ローカル化</w:t>
      </w:r>
    </w:p>
    <w:p w14:paraId="3140BE0A" w14:textId="04F2C48E" w:rsidR="009423A2" w:rsidRDefault="009423A2" w:rsidP="00F9715F">
      <w:r>
        <w:rPr>
          <w:rFonts w:hint="eastAsia"/>
        </w:rPr>
        <w:t>ローカル化チームは製品に含まれるオープンソースソフトウェアの入手についてユーザ</w:t>
      </w:r>
      <w:r w:rsidR="00DA3E75">
        <w:rPr>
          <w:rFonts w:hint="eastAsia"/>
        </w:rPr>
        <w:t>ー</w:t>
      </w:r>
      <w:r>
        <w:rPr>
          <w:rFonts w:hint="eastAsia"/>
        </w:rPr>
        <w:t>に知らせ、</w:t>
      </w:r>
      <w:commentRangeStart w:id="136"/>
      <w:r w:rsidR="00DA3E75">
        <w:rPr>
          <w:rFonts w:hint="eastAsia"/>
        </w:rPr>
        <w:t>英語での適切な通告が利用可能となる</w:t>
      </w:r>
      <w:commentRangeEnd w:id="136"/>
      <w:r w:rsidR="00DA3E75">
        <w:rPr>
          <w:rStyle w:val="ac"/>
        </w:rPr>
        <w:commentReference w:id="136"/>
      </w:r>
      <w:r w:rsidR="00DA3E75">
        <w:rPr>
          <w:rFonts w:hint="eastAsia"/>
        </w:rPr>
        <w:t>ようにします。</w:t>
      </w:r>
    </w:p>
    <w:p w14:paraId="1BC7550F" w14:textId="77777777" w:rsidR="009423A2" w:rsidRDefault="009423A2" w:rsidP="00F9715F"/>
    <w:p w14:paraId="59BDD2EE" w14:textId="77777777" w:rsidR="00DA3E75" w:rsidRPr="00DA3E75" w:rsidRDefault="00DA3E75" w:rsidP="00F9715F">
      <w:pPr>
        <w:rPr>
          <w:b/>
        </w:rPr>
      </w:pPr>
      <w:r w:rsidRPr="00DA3E75">
        <w:rPr>
          <w:rFonts w:hint="eastAsia"/>
          <w:b/>
        </w:rPr>
        <w:t>サプライチェーン</w:t>
      </w:r>
    </w:p>
    <w:p w14:paraId="7C67ADDB" w14:textId="004892CD" w:rsidR="00F9715F" w:rsidRDefault="00DA3E75" w:rsidP="00F9715F">
      <w:r>
        <w:rPr>
          <w:rFonts w:hint="eastAsia"/>
        </w:rPr>
        <w:t>サプライチェーン</w:t>
      </w:r>
      <w:r>
        <w:rPr>
          <w:rFonts w:hint="eastAsia"/>
        </w:rPr>
        <w:t xml:space="preserve"> (</w:t>
      </w:r>
      <w:r>
        <w:rPr>
          <w:rFonts w:hint="eastAsia"/>
        </w:rPr>
        <w:t>ソフトウェアの調達</w:t>
      </w:r>
      <w:r>
        <w:rPr>
          <w:rFonts w:hint="eastAsia"/>
        </w:rPr>
        <w:t xml:space="preserve">) </w:t>
      </w:r>
      <w:commentRangeStart w:id="137"/>
      <w:r w:rsidR="00D6614E">
        <w:rPr>
          <w:rFonts w:hint="eastAsia"/>
        </w:rPr>
        <w:t>部門</w:t>
      </w:r>
      <w:commentRangeEnd w:id="137"/>
      <w:r w:rsidR="00D6614E">
        <w:rPr>
          <w:rStyle w:val="ac"/>
        </w:rPr>
        <w:commentReference w:id="137"/>
      </w:r>
      <w:r w:rsidR="003070A1">
        <w:rPr>
          <w:rFonts w:hint="eastAsia"/>
        </w:rPr>
        <w:t>の</w:t>
      </w:r>
      <w:r>
        <w:rPr>
          <w:rFonts w:hint="eastAsia"/>
        </w:rPr>
        <w:t>手続きはオープンソースの取得や利用を書き下したものに更新しなければなりません。</w:t>
      </w:r>
      <w:r w:rsidR="003070A1">
        <w:rPr>
          <w:rFonts w:hint="eastAsia"/>
        </w:rPr>
        <w:t>サードパーティから供給されたソフトウェアは自分で検査するようにすることが強く望まれます。</w:t>
      </w:r>
    </w:p>
    <w:p w14:paraId="2CFCD340" w14:textId="05D11A31" w:rsidR="003070A1" w:rsidRDefault="003070A1" w:rsidP="00F9715F">
      <w:r>
        <w:rPr>
          <w:rFonts w:hint="eastAsia"/>
        </w:rPr>
        <w:t>供給元から自社へのソフトウェアの移管には通常、サプライチェーン関係者が関わります。サプライチェーン</w:t>
      </w:r>
      <w:commentRangeStart w:id="138"/>
      <w:r w:rsidR="00D6614E">
        <w:rPr>
          <w:rFonts w:hint="eastAsia"/>
        </w:rPr>
        <w:t>部門</w:t>
      </w:r>
      <w:commentRangeEnd w:id="138"/>
      <w:r w:rsidR="00D6614E">
        <w:rPr>
          <w:rStyle w:val="ac"/>
        </w:rPr>
        <w:commentReference w:id="138"/>
      </w:r>
      <w:r>
        <w:rPr>
          <w:rFonts w:hint="eastAsia"/>
        </w:rPr>
        <w:t>はオープンソースのコンプライアンス活動を</w:t>
      </w:r>
      <w:r w:rsidR="00E80CAE">
        <w:rPr>
          <w:rFonts w:hint="eastAsia"/>
        </w:rPr>
        <w:t>サードパーティのソフトウェア（そしてハードウェア）のサプライヤに対し、供給した品に含まれる全オープンソースを開示するよう命令することで、またオープンソースのパッケージとバンドル</w:t>
      </w:r>
      <w:r w:rsidR="00D6614E">
        <w:rPr>
          <w:rFonts w:hint="eastAsia"/>
        </w:rPr>
        <w:t>されたり統合されたりして</w:t>
      </w:r>
      <w:r w:rsidR="00E80CAE">
        <w:rPr>
          <w:rFonts w:hint="eastAsia"/>
        </w:rPr>
        <w:t>いるサードパーティのソフトウェア</w:t>
      </w:r>
      <w:r w:rsidR="00C13583">
        <w:rPr>
          <w:rFonts w:hint="eastAsia"/>
        </w:rPr>
        <w:t>の</w:t>
      </w:r>
      <w:commentRangeStart w:id="139"/>
      <w:r w:rsidR="00E80CAE">
        <w:rPr>
          <w:rFonts w:hint="eastAsia"/>
        </w:rPr>
        <w:t>ライセンス</w:t>
      </w:r>
      <w:r w:rsidR="00C13583">
        <w:rPr>
          <w:rFonts w:hint="eastAsia"/>
        </w:rPr>
        <w:t>を助けます</w:t>
      </w:r>
      <w:commentRangeEnd w:id="139"/>
      <w:r w:rsidR="00C13583">
        <w:rPr>
          <w:rStyle w:val="ac"/>
        </w:rPr>
        <w:commentReference w:id="139"/>
      </w:r>
      <w:r w:rsidR="00C13583">
        <w:rPr>
          <w:rFonts w:hint="eastAsia"/>
        </w:rPr>
        <w:t>。</w:t>
      </w:r>
    </w:p>
    <w:p w14:paraId="5D7DE622" w14:textId="77BC07A7" w:rsidR="00DA3E75" w:rsidRPr="00E80CAE" w:rsidRDefault="00E80CAE" w:rsidP="00F9715F">
      <w:r>
        <w:rPr>
          <w:rFonts w:hint="eastAsia"/>
        </w:rPr>
        <w:t>この分野での最も良い方法は、サードパーティのソフトウェアプロバイダに彼らが提供する品についてのオープンソースすべてを開示するよう命令し、またオープンソース上の義</w:t>
      </w:r>
      <w:r>
        <w:rPr>
          <w:rFonts w:hint="eastAsia"/>
        </w:rPr>
        <w:lastRenderedPageBreak/>
        <w:t>務を満たす計画を表明させることです。もしサードパーティのソ</w:t>
      </w:r>
      <w:r w:rsidR="00D6614E">
        <w:rPr>
          <w:rFonts w:hint="eastAsia"/>
        </w:rPr>
        <w:t>フトウェアがオープンソースを含んでいたならば、サプライチェーン</w:t>
      </w:r>
      <w:commentRangeStart w:id="140"/>
      <w:r w:rsidR="00D6614E">
        <w:rPr>
          <w:rFonts w:hint="eastAsia"/>
        </w:rPr>
        <w:t>部門</w:t>
      </w:r>
      <w:commentRangeEnd w:id="140"/>
      <w:r w:rsidR="00D6614E">
        <w:rPr>
          <w:rStyle w:val="ac"/>
        </w:rPr>
        <w:commentReference w:id="140"/>
      </w:r>
      <w:r w:rsidR="00D6614E">
        <w:rPr>
          <w:rFonts w:hint="eastAsia"/>
        </w:rPr>
        <w:t>はオープンソースライセンス上の義務が確実に満たされるようにしなければなりません。受け入れた後はオープンソースを含む製品やサービスを配送する業者として義務は自社のものとなるからです。自社のコードの受け手に対し、自社の「上流」の供給元を名指しし、ライセンス上の義務を果たす責任は供給元であり自社ではない、ということは受け入れられません。</w:t>
      </w:r>
    </w:p>
    <w:p w14:paraId="5D6F72FB" w14:textId="77777777" w:rsidR="00F9715F" w:rsidRDefault="00F9715F" w:rsidP="00F9715F"/>
    <w:p w14:paraId="4CBD8927" w14:textId="77777777" w:rsidR="00C13583" w:rsidRPr="00C13583" w:rsidRDefault="00C13583" w:rsidP="00F9715F">
      <w:pPr>
        <w:rPr>
          <w:b/>
        </w:rPr>
      </w:pPr>
      <w:r w:rsidRPr="00C13583">
        <w:rPr>
          <w:rFonts w:hint="eastAsia"/>
          <w:b/>
        </w:rPr>
        <w:t>IT</w:t>
      </w:r>
    </w:p>
    <w:p w14:paraId="29CFFBE6" w14:textId="1AEB356A" w:rsidR="00C13583" w:rsidRDefault="00C13583" w:rsidP="00F9715F">
      <w:r>
        <w:rPr>
          <w:rFonts w:hint="eastAsia"/>
        </w:rPr>
        <w:t>IT</w:t>
      </w:r>
      <w:r>
        <w:rPr>
          <w:rFonts w:hint="eastAsia"/>
        </w:rPr>
        <w:t>部門はコンプライアンスプログラムで使われるツールのサポートや、自動化の基盤を提供、維持します。これは各種のツールやメーリングリスト、ウェブのポータルの提供が含まれます。さらに</w:t>
      </w:r>
      <w:r>
        <w:rPr>
          <w:rFonts w:hint="eastAsia"/>
        </w:rPr>
        <w:t>IT</w:t>
      </w:r>
      <w:r>
        <w:rPr>
          <w:rFonts w:hint="eastAsia"/>
        </w:rPr>
        <w:t>部門は</w:t>
      </w:r>
      <w:r>
        <w:rPr>
          <w:rFonts w:hint="eastAsia"/>
        </w:rPr>
        <w:t>OSRB</w:t>
      </w:r>
      <w:r>
        <w:rPr>
          <w:rFonts w:hint="eastAsia"/>
        </w:rPr>
        <w:t>からコンプライアンス活動の効率向上のためのツールの開発や調達を要請されることもあります。</w:t>
      </w:r>
    </w:p>
    <w:p w14:paraId="33697B22" w14:textId="77777777" w:rsidR="00F9715F" w:rsidRDefault="00F9715F" w:rsidP="00F9715F"/>
    <w:p w14:paraId="39DC19BE" w14:textId="77777777" w:rsidR="00600A18" w:rsidRPr="00BD1D9F" w:rsidRDefault="00600A18" w:rsidP="00F9715F">
      <w:pPr>
        <w:rPr>
          <w:b/>
        </w:rPr>
      </w:pPr>
      <w:r w:rsidRPr="00BD1D9F">
        <w:rPr>
          <w:rFonts w:hint="eastAsia"/>
          <w:b/>
        </w:rPr>
        <w:t>企業買収</w:t>
      </w:r>
    </w:p>
    <w:p w14:paraId="70A5980C" w14:textId="5F2467F0" w:rsidR="00F9715F" w:rsidRDefault="00600A18" w:rsidP="00F9715F">
      <w:r>
        <w:rPr>
          <w:rFonts w:hint="eastAsia"/>
        </w:rPr>
        <w:t>企業買収部門はオープンソースのコンプライアンスに主に二つの流れで関わります。買収と吸収合併、および開発の外部委託です。</w:t>
      </w:r>
    </w:p>
    <w:p w14:paraId="3AE1D2B0" w14:textId="77777777" w:rsidR="00F9715F" w:rsidRPr="00600A18" w:rsidRDefault="00F9715F" w:rsidP="00F9715F"/>
    <w:p w14:paraId="267B1641" w14:textId="04313DE9" w:rsidR="00600A18" w:rsidRDefault="00D15C3A" w:rsidP="00F9715F">
      <w:r>
        <w:rPr>
          <w:rFonts w:hint="eastAsia"/>
        </w:rPr>
        <w:t>合併と買収</w:t>
      </w:r>
    </w:p>
    <w:p w14:paraId="5FE6804C" w14:textId="51D1A2CB" w:rsidR="00D15C3A" w:rsidRDefault="00600A18" w:rsidP="00F9715F">
      <w:r>
        <w:rPr>
          <w:rFonts w:hint="eastAsia"/>
        </w:rPr>
        <w:t>他社</w:t>
      </w:r>
      <w:r w:rsidR="00D15C3A">
        <w:rPr>
          <w:rFonts w:hint="eastAsia"/>
        </w:rPr>
        <w:t>との合併</w:t>
      </w:r>
      <w:r w:rsidR="00857058">
        <w:rPr>
          <w:rFonts w:hint="eastAsia"/>
        </w:rPr>
        <w:t>や、</w:t>
      </w:r>
      <w:r>
        <w:rPr>
          <w:rFonts w:hint="eastAsia"/>
        </w:rPr>
        <w:t>自社</w:t>
      </w:r>
      <w:r w:rsidR="00857058">
        <w:rPr>
          <w:rFonts w:hint="eastAsia"/>
        </w:rPr>
        <w:t>が買収されることを考える</w:t>
      </w:r>
      <w:r>
        <w:rPr>
          <w:rFonts w:hint="eastAsia"/>
        </w:rPr>
        <w:t>ならば、コンプライアンスプログラムはしかるべきレベルの開示を行い、説明が出来るように作られるべきです。</w:t>
      </w:r>
      <w:r w:rsidR="00857058">
        <w:rPr>
          <w:rFonts w:hint="eastAsia"/>
        </w:rPr>
        <w:t>合併や買収</w:t>
      </w:r>
      <w:r>
        <w:rPr>
          <w:rFonts w:hint="eastAsia"/>
        </w:rPr>
        <w:t>についての全社ポリシーはオープンソースを考慮するように改める必要があります。</w:t>
      </w:r>
      <w:r w:rsidR="00D15C3A">
        <w:rPr>
          <w:rFonts w:hint="eastAsia"/>
        </w:rPr>
        <w:t>企業買収部門は</w:t>
      </w:r>
      <w:r w:rsidR="00857058">
        <w:rPr>
          <w:rFonts w:hint="eastAsia"/>
        </w:rPr>
        <w:t>合併や買収</w:t>
      </w:r>
      <w:r w:rsidR="00D15C3A">
        <w:rPr>
          <w:rFonts w:hint="eastAsia"/>
        </w:rPr>
        <w:t>に先立ちソースコードをコンプライアンスの観点から評価し、議論を脱線させたり企業価値を変えたりする不測の事態が起きないよう命令しなければなりません。</w:t>
      </w:r>
      <w:r w:rsidR="00857058">
        <w:rPr>
          <w:rFonts w:hint="eastAsia"/>
        </w:rPr>
        <w:t>買収側の</w:t>
      </w:r>
      <w:r w:rsidR="00D15C3A">
        <w:rPr>
          <w:rFonts w:hint="eastAsia"/>
        </w:rPr>
        <w:t>企業にとって、包括的なコードの評価はソフトウェア資産を正確に評価し、将来の企業価値が予期せぬライセンス問題にさらされるリスク</w:t>
      </w:r>
      <w:r w:rsidR="00857058">
        <w:rPr>
          <w:rFonts w:hint="eastAsia"/>
        </w:rPr>
        <w:t>を</w:t>
      </w:r>
      <w:r w:rsidR="00D15C3A">
        <w:rPr>
          <w:rFonts w:hint="eastAsia"/>
        </w:rPr>
        <w:t>緩和することに繋がります。これに加え、</w:t>
      </w:r>
      <w:r w:rsidR="00857058">
        <w:rPr>
          <w:rFonts w:hint="eastAsia"/>
        </w:rPr>
        <w:t>買収側の</w:t>
      </w:r>
      <w:r w:rsidR="00D15C3A">
        <w:rPr>
          <w:rFonts w:hint="eastAsia"/>
        </w:rPr>
        <w:t>企業は</w:t>
      </w:r>
      <w:r w:rsidR="00857058">
        <w:rPr>
          <w:rFonts w:hint="eastAsia"/>
        </w:rPr>
        <w:t>買収の合意文書にオープンソースについての開示の条項を入れることも考えられます。デューデリジェンスの実務はオープンソースについての開示、開示されたオープンソースとライセンスの評価のガイドを含むよう改める必要があります。</w:t>
      </w:r>
    </w:p>
    <w:p w14:paraId="62F9F8E7" w14:textId="77777777" w:rsidR="00F9715F" w:rsidRDefault="00F9715F" w:rsidP="00F9715F"/>
    <w:p w14:paraId="237C6CFB" w14:textId="328799C9" w:rsidR="00857058" w:rsidRDefault="00857058" w:rsidP="00F9715F">
      <w:r>
        <w:rPr>
          <w:rFonts w:hint="eastAsia"/>
        </w:rPr>
        <w:t>開発の外部委託</w:t>
      </w:r>
    </w:p>
    <w:p w14:paraId="477C5FD2" w14:textId="59D7BD0E" w:rsidR="00857058" w:rsidRDefault="00857058" w:rsidP="00F9715F">
      <w:r>
        <w:rPr>
          <w:rFonts w:hint="eastAsia"/>
        </w:rPr>
        <w:t>ソフトウェア開発の外部委託の合意文書も、コンプライアンス手続きを反映し、またその他の条項</w:t>
      </w:r>
      <w:r w:rsidR="00BD1D9F">
        <w:rPr>
          <w:rFonts w:hint="eastAsia"/>
        </w:rPr>
        <w:t>（表示や保証など）</w:t>
      </w:r>
      <w:r>
        <w:rPr>
          <w:rFonts w:hint="eastAsia"/>
        </w:rPr>
        <w:t>がオープンソースによるリスクを広く含むよう改める必要があります。</w:t>
      </w:r>
      <w:r w:rsidR="00BD1D9F">
        <w:rPr>
          <w:rFonts w:hint="eastAsia"/>
        </w:rPr>
        <w:t>企業買収部門は外部の開発センターから受領したソースコード全てがコンプライアンスプロセスを通り、利用されたオープンソースが全て発見されライセンス上の義務を満たすため適切な行動が確かに取られるよう命令しなければなりません。</w:t>
      </w:r>
    </w:p>
    <w:p w14:paraId="1B1CC091" w14:textId="77777777" w:rsidR="00F9715F" w:rsidRDefault="00F9715F" w:rsidP="00F9715F"/>
    <w:p w14:paraId="447CA4D7" w14:textId="564C8CEA" w:rsidR="00BD1D9F" w:rsidRDefault="00BD1D9F" w:rsidP="00F9715F">
      <w:r>
        <w:rPr>
          <w:rFonts w:hint="eastAsia"/>
        </w:rPr>
        <w:lastRenderedPageBreak/>
        <w:t>その他の企業活動</w:t>
      </w:r>
    </w:p>
    <w:p w14:paraId="51C6D814" w14:textId="0D28F3AD" w:rsidR="00BD1D9F" w:rsidRDefault="00BD1D9F" w:rsidP="00F9715F">
      <w:pPr>
        <w:rPr>
          <w:rFonts w:hint="eastAsia"/>
        </w:rPr>
      </w:pPr>
      <w:r>
        <w:rPr>
          <w:rFonts w:hint="eastAsia"/>
        </w:rPr>
        <w:t>企業買収部門はスピンオフやジョイントベンチャーのコンプライアンスにも関わります。時にはコンプライアンス上のデューデリジェンスの結果、コンプライアンスの状況が理想からかけ離れており、ためにその活動を止める決定をする場合もあります。</w:t>
      </w:r>
    </w:p>
    <w:p w14:paraId="0F0BF9D6" w14:textId="77777777" w:rsidR="00F9715F" w:rsidRPr="00F9715F" w:rsidDel="00760AE8" w:rsidRDefault="00F9715F" w:rsidP="003E6961">
      <w:pPr>
        <w:rPr>
          <w:del w:id="141" w:author="0000010811070" w:date="2017-06-23T16:56:00Z"/>
        </w:rPr>
      </w:pPr>
      <w:bookmarkStart w:id="142" w:name="_GoBack"/>
      <w:bookmarkEnd w:id="142"/>
    </w:p>
    <w:p w14:paraId="597C4E26" w14:textId="77777777" w:rsidR="00F9715F" w:rsidRPr="00F9715F" w:rsidRDefault="00F9715F" w:rsidP="003E6961">
      <w:pPr>
        <w:rPr>
          <w:rFonts w:hint="eastAsia"/>
        </w:rPr>
      </w:pPr>
    </w:p>
    <w:sectPr w:rsidR="00F9715F" w:rsidRPr="00F9715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0000010811070" w:date="2017-04-25T13:31:00Z" w:initials="0">
    <w:p w14:paraId="5855ED7B" w14:textId="36D4068C" w:rsidR="007753BF" w:rsidRDefault="007753BF">
      <w:pPr>
        <w:pStyle w:val="ad"/>
      </w:pPr>
      <w:r>
        <w:rPr>
          <w:rStyle w:val="ac"/>
        </w:rPr>
        <w:annotationRef/>
      </w:r>
      <w:r>
        <w:rPr>
          <w:rFonts w:hint="eastAsia"/>
        </w:rPr>
        <w:t>３つしか目的が挙げられていない</w:t>
      </w:r>
    </w:p>
  </w:comment>
  <w:comment w:id="6" w:author="0000010811070" w:date="2017-04-25T13:33:00Z" w:initials="0">
    <w:p w14:paraId="5D78AC20" w14:textId="412E82EC" w:rsidR="007753BF" w:rsidRDefault="007753BF">
      <w:pPr>
        <w:pStyle w:val="ad"/>
      </w:pPr>
      <w:r>
        <w:rPr>
          <w:rStyle w:val="ac"/>
        </w:rPr>
        <w:annotationRef/>
      </w:r>
      <w:r>
        <w:rPr>
          <w:rFonts w:hint="eastAsia"/>
        </w:rPr>
        <w:t>見出しでは</w:t>
      </w:r>
      <w:r>
        <w:rPr>
          <w:rFonts w:hint="eastAsia"/>
        </w:rPr>
        <w:t xml:space="preserve">offer, </w:t>
      </w:r>
      <w:r>
        <w:rPr>
          <w:rFonts w:hint="eastAsia"/>
        </w:rPr>
        <w:t>本文では</w:t>
      </w:r>
      <w:r>
        <w:rPr>
          <w:rFonts w:hint="eastAsia"/>
        </w:rPr>
        <w:t>notice</w:t>
      </w:r>
      <w:r>
        <w:rPr>
          <w:rFonts w:hint="eastAsia"/>
        </w:rPr>
        <w:t>となっている</w:t>
      </w:r>
    </w:p>
  </w:comment>
  <w:comment w:id="39" w:author="0000010811070" w:date="2017-04-25T13:35:00Z" w:initials="0">
    <w:p w14:paraId="452B8E78" w14:textId="7A213E87" w:rsidR="007753BF" w:rsidRDefault="007753BF">
      <w:pPr>
        <w:pStyle w:val="ad"/>
      </w:pPr>
      <w:r>
        <w:rPr>
          <w:rStyle w:val="ac"/>
        </w:rPr>
        <w:annotationRef/>
      </w:r>
      <w:r>
        <w:t>C</w:t>
      </w:r>
      <w:r>
        <w:rPr>
          <w:rFonts w:hint="eastAsia"/>
        </w:rPr>
        <w:t>onflict, incompatible</w:t>
      </w:r>
      <w:r>
        <w:rPr>
          <w:rFonts w:hint="eastAsia"/>
        </w:rPr>
        <w:t>の訳はこれでよいでしょうか？</w:t>
      </w:r>
    </w:p>
  </w:comment>
  <w:comment w:id="40" w:author="0000010811070" w:date="2017-04-25T13:34:00Z" w:initials="0">
    <w:p w14:paraId="3D22885D" w14:textId="38E50632" w:rsidR="007753BF" w:rsidRDefault="007753BF">
      <w:pPr>
        <w:pStyle w:val="ad"/>
      </w:pPr>
      <w:r>
        <w:rPr>
          <w:rStyle w:val="ac"/>
        </w:rPr>
        <w:annotationRef/>
      </w:r>
      <w:r>
        <w:rPr>
          <w:rFonts w:hint="eastAsia"/>
        </w:rPr>
        <w:t>原文は「</w:t>
      </w:r>
      <w:r>
        <w:rPr>
          <w:rFonts w:hint="eastAsia"/>
        </w:rPr>
        <w:t>ID</w:t>
      </w:r>
      <w:r>
        <w:rPr>
          <w:rFonts w:hint="eastAsia"/>
        </w:rPr>
        <w:t>」</w:t>
      </w:r>
    </w:p>
  </w:comment>
  <w:comment w:id="44" w:author="0000010811070" w:date="2017-04-25T13:36:00Z" w:initials="0">
    <w:p w14:paraId="54E51B8F" w14:textId="030EE29D" w:rsidR="007753BF" w:rsidRDefault="007753BF">
      <w:pPr>
        <w:pStyle w:val="ad"/>
      </w:pPr>
      <w:r>
        <w:rPr>
          <w:rStyle w:val="ac"/>
        </w:rPr>
        <w:annotationRef/>
      </w:r>
      <w:r>
        <w:rPr>
          <w:rFonts w:hint="eastAsia"/>
        </w:rPr>
        <w:t>出版、はいまいちな訳語か</w:t>
      </w:r>
    </w:p>
  </w:comment>
  <w:comment w:id="45" w:author="0000010811070" w:date="2017-04-24T16:39:00Z" w:initials="0">
    <w:p w14:paraId="21AEFC2B" w14:textId="77777777" w:rsidR="007753BF" w:rsidRDefault="007753BF">
      <w:pPr>
        <w:pStyle w:val="ad"/>
      </w:pPr>
      <w:r>
        <w:rPr>
          <w:rStyle w:val="ac"/>
        </w:rPr>
        <w:annotationRef/>
      </w:r>
      <w:r>
        <w:rPr>
          <w:rFonts w:hint="eastAsia"/>
        </w:rPr>
        <w:t>原文は</w:t>
      </w:r>
      <w:r>
        <w:rPr>
          <w:rFonts w:hint="eastAsia"/>
        </w:rPr>
        <w:t>distributed binary</w:t>
      </w:r>
      <w:r>
        <w:rPr>
          <w:rFonts w:hint="eastAsia"/>
        </w:rPr>
        <w:t>。問題の類型の方では</w:t>
      </w:r>
      <w:r>
        <w:rPr>
          <w:rFonts w:hint="eastAsia"/>
        </w:rPr>
        <w:t>shipping binary</w:t>
      </w:r>
      <w:r>
        <w:rPr>
          <w:rFonts w:hint="eastAsia"/>
        </w:rPr>
        <w:t>。統一してしまったが、、、</w:t>
      </w:r>
    </w:p>
  </w:comment>
  <w:comment w:id="46" w:author="0000010811070" w:date="2017-04-24T18:34:00Z" w:initials="0">
    <w:p w14:paraId="05E55B25" w14:textId="5ED1E7F5" w:rsidR="007753BF" w:rsidRDefault="007753BF">
      <w:pPr>
        <w:pStyle w:val="ad"/>
      </w:pPr>
      <w:r>
        <w:rPr>
          <w:rStyle w:val="ac"/>
        </w:rPr>
        <w:annotationRef/>
      </w:r>
      <w:r>
        <w:rPr>
          <w:rFonts w:hint="eastAsia"/>
        </w:rPr>
        <w:t>ここ、原文が少々変な気がする。リリース前にチェックリストに加えても仕方なかろう</w:t>
      </w:r>
    </w:p>
  </w:comment>
  <w:comment w:id="47" w:author="0000010811070" w:date="2017-04-24T18:45:00Z" w:initials="0">
    <w:p w14:paraId="03E941D1" w14:textId="4663F8D6" w:rsidR="007753BF" w:rsidRDefault="007753BF">
      <w:pPr>
        <w:pStyle w:val="ad"/>
      </w:pPr>
      <w:r>
        <w:rPr>
          <w:rStyle w:val="ac"/>
        </w:rPr>
        <w:annotationRef/>
      </w:r>
      <w:r>
        <w:t>C</w:t>
      </w:r>
      <w:r>
        <w:rPr>
          <w:rFonts w:hint="eastAsia"/>
        </w:rPr>
        <w:t>ode inspection</w:t>
      </w:r>
      <w:r>
        <w:rPr>
          <w:rFonts w:hint="eastAsia"/>
        </w:rPr>
        <w:t>。</w:t>
      </w:r>
      <w:r>
        <w:t>I</w:t>
      </w:r>
      <w:r>
        <w:rPr>
          <w:rFonts w:hint="eastAsia"/>
        </w:rPr>
        <w:t>nspection</w:t>
      </w:r>
      <w:r>
        <w:rPr>
          <w:rFonts w:hint="eastAsia"/>
        </w:rPr>
        <w:t>の内容、他のチェックとの違いは不明。必要なんだろうか？</w:t>
      </w:r>
    </w:p>
  </w:comment>
  <w:comment w:id="49" w:author="0000010811070" w:date="2017-04-24T18:51:00Z" w:initials="0">
    <w:p w14:paraId="3F8951B1" w14:textId="56449FDF" w:rsidR="007753BF" w:rsidRDefault="007753BF">
      <w:pPr>
        <w:pStyle w:val="ad"/>
      </w:pPr>
      <w:r>
        <w:rPr>
          <w:rStyle w:val="ac"/>
        </w:rPr>
        <w:annotationRef/>
      </w:r>
      <w:r>
        <w:rPr>
          <w:rFonts w:hint="eastAsia"/>
        </w:rPr>
        <w:t>表２だと</w:t>
      </w:r>
      <w:r>
        <w:rPr>
          <w:rFonts w:hint="eastAsia"/>
        </w:rPr>
        <w:t xml:space="preserve">example, </w:t>
      </w:r>
      <w:r>
        <w:rPr>
          <w:rFonts w:hint="eastAsia"/>
        </w:rPr>
        <w:t>ここは</w:t>
      </w:r>
      <w:r>
        <w:rPr>
          <w:rFonts w:hint="eastAsia"/>
        </w:rPr>
        <w:t>list</w:t>
      </w:r>
    </w:p>
  </w:comment>
  <w:comment w:id="55" w:author="0000010811070" w:date="2017-04-24T18:53:00Z" w:initials="0">
    <w:p w14:paraId="35AB4F3E" w14:textId="50A6612E" w:rsidR="007753BF" w:rsidRDefault="007753BF">
      <w:pPr>
        <w:pStyle w:val="ad"/>
      </w:pPr>
      <w:r>
        <w:rPr>
          <w:rStyle w:val="ac"/>
        </w:rPr>
        <w:annotationRef/>
      </w:r>
      <w:r>
        <w:rPr>
          <w:rFonts w:hint="eastAsia"/>
        </w:rPr>
        <w:t>なぜここだけ</w:t>
      </w:r>
      <w:r>
        <w:rPr>
          <w:rFonts w:hint="eastAsia"/>
        </w:rPr>
        <w:t>failure</w:t>
      </w:r>
      <w:r>
        <w:rPr>
          <w:rFonts w:hint="eastAsia"/>
        </w:rPr>
        <w:t>であって</w:t>
      </w:r>
      <w:r>
        <w:rPr>
          <w:rFonts w:hint="eastAsia"/>
        </w:rPr>
        <w:t>problem type</w:t>
      </w:r>
      <w:r>
        <w:rPr>
          <w:rFonts w:hint="eastAsia"/>
        </w:rPr>
        <w:t>ではない？</w:t>
      </w:r>
    </w:p>
  </w:comment>
  <w:comment w:id="57" w:author="0000010811070" w:date="2017-04-24T20:32:00Z" w:initials="0">
    <w:p w14:paraId="00E0C7AB" w14:textId="2553F832" w:rsidR="007753BF" w:rsidRDefault="007753BF">
      <w:pPr>
        <w:pStyle w:val="ad"/>
      </w:pPr>
      <w:r>
        <w:rPr>
          <w:rStyle w:val="ac"/>
        </w:rPr>
        <w:annotationRef/>
      </w:r>
      <w:r>
        <w:rPr>
          <w:rFonts w:hint="eastAsia"/>
        </w:rPr>
        <w:t>プラットフォーム、という言い方は突然登場。</w:t>
      </w:r>
    </w:p>
  </w:comment>
  <w:comment w:id="58" w:author="0000010811070" w:date="2017-04-24T20:42:00Z" w:initials="0">
    <w:p w14:paraId="5DD7877A" w14:textId="6387AC85" w:rsidR="007753BF" w:rsidRDefault="007753BF">
      <w:pPr>
        <w:pStyle w:val="ad"/>
      </w:pPr>
      <w:r>
        <w:rPr>
          <w:rStyle w:val="ac"/>
        </w:rPr>
        <w:annotationRef/>
      </w:r>
      <w:r>
        <w:rPr>
          <w:rFonts w:hint="eastAsia"/>
        </w:rPr>
        <w:t>どうして用語を統一しないかな、、、</w:t>
      </w:r>
    </w:p>
  </w:comment>
  <w:comment w:id="59" w:author="0000010811070" w:date="2017-04-24T20:51:00Z" w:initials="0">
    <w:p w14:paraId="50DAC623" w14:textId="17725BD1" w:rsidR="007753BF" w:rsidRDefault="007753BF">
      <w:pPr>
        <w:pStyle w:val="ad"/>
      </w:pPr>
      <w:r>
        <w:rPr>
          <w:rStyle w:val="ac"/>
        </w:rPr>
        <w:annotationRef/>
      </w:r>
      <w:r>
        <w:rPr>
          <w:rFonts w:hint="eastAsia"/>
        </w:rPr>
        <w:t>原文では</w:t>
      </w:r>
      <w:r>
        <w:rPr>
          <w:rFonts w:hint="eastAsia"/>
        </w:rPr>
        <w:t>close</w:t>
      </w:r>
      <w:r>
        <w:rPr>
          <w:rFonts w:hint="eastAsia"/>
        </w:rPr>
        <w:t>ではなく</w:t>
      </w:r>
      <w:r>
        <w:rPr>
          <w:rFonts w:hint="eastAsia"/>
        </w:rPr>
        <w:t>resolve</w:t>
      </w:r>
      <w:r>
        <w:rPr>
          <w:rFonts w:hint="eastAsia"/>
        </w:rPr>
        <w:t>。</w:t>
      </w:r>
    </w:p>
  </w:comment>
  <w:comment w:id="60" w:author="0000010811070" w:date="2017-04-25T10:50:00Z" w:initials="0">
    <w:p w14:paraId="2EF85180" w14:textId="3845FAA2" w:rsidR="007753BF" w:rsidRDefault="007753BF">
      <w:pPr>
        <w:pStyle w:val="ad"/>
      </w:pPr>
      <w:r>
        <w:rPr>
          <w:rStyle w:val="ac"/>
        </w:rPr>
        <w:annotationRef/>
      </w:r>
      <w:r>
        <w:rPr>
          <w:rFonts w:hint="eastAsia"/>
        </w:rPr>
        <w:t>一つ以上の条件、でいいじゃない、、、、</w:t>
      </w:r>
    </w:p>
  </w:comment>
  <w:comment w:id="61" w:author="0000010811070" w:date="2017-04-25T10:45:00Z" w:initials="0">
    <w:p w14:paraId="1BA5A0FF" w14:textId="2A25F3E2" w:rsidR="007753BF" w:rsidRDefault="007753BF">
      <w:pPr>
        <w:pStyle w:val="ad"/>
      </w:pPr>
      <w:r>
        <w:rPr>
          <w:rStyle w:val="ac"/>
        </w:rPr>
        <w:annotationRef/>
      </w:r>
      <w:r>
        <w:rPr>
          <w:rFonts w:hint="eastAsia"/>
        </w:rPr>
        <w:t>正しい記述だが、他との整合を考えれば開示と言いたいところ</w:t>
      </w:r>
    </w:p>
  </w:comment>
  <w:comment w:id="62" w:author="0000010811070" w:date="2017-04-25T11:37:00Z" w:initials="0">
    <w:p w14:paraId="2AA59D6D" w14:textId="009716FA" w:rsidR="007753BF" w:rsidRDefault="007753BF">
      <w:pPr>
        <w:pStyle w:val="ad"/>
      </w:pPr>
      <w:r>
        <w:rPr>
          <w:rStyle w:val="ac"/>
        </w:rPr>
        <w:annotationRef/>
      </w:r>
      <w:r>
        <w:rPr>
          <w:rFonts w:hint="eastAsia"/>
        </w:rPr>
        <w:t>OS compliance program</w:t>
      </w:r>
      <w:r>
        <w:rPr>
          <w:rFonts w:hint="eastAsia"/>
        </w:rPr>
        <w:t>と</w:t>
      </w:r>
      <w:r>
        <w:rPr>
          <w:rFonts w:hint="eastAsia"/>
        </w:rPr>
        <w:t>OS management program</w:t>
      </w:r>
      <w:r>
        <w:rPr>
          <w:rFonts w:hint="eastAsia"/>
        </w:rPr>
        <w:t>が混じって使われている。使い分けられているようには見えない。</w:t>
      </w:r>
    </w:p>
  </w:comment>
  <w:comment w:id="63" w:author="0000010811070" w:date="2017-04-25T11:42:00Z" w:initials="0">
    <w:p w14:paraId="63384179" w14:textId="37D9A18D" w:rsidR="007753BF" w:rsidRDefault="007753BF">
      <w:pPr>
        <w:pStyle w:val="ad"/>
      </w:pPr>
      <w:r>
        <w:rPr>
          <w:rStyle w:val="ac"/>
        </w:rPr>
        <w:annotationRef/>
      </w:r>
      <w:r>
        <w:rPr>
          <w:rFonts w:hint="eastAsia"/>
        </w:rPr>
        <w:t>重複、、、</w:t>
      </w:r>
    </w:p>
  </w:comment>
  <w:comment w:id="64" w:author="0000010811070" w:date="2017-04-25T11:44:00Z" w:initials="0">
    <w:p w14:paraId="1122E2C7" w14:textId="278A6517" w:rsidR="007753BF" w:rsidRDefault="007753BF">
      <w:pPr>
        <w:pStyle w:val="ad"/>
      </w:pPr>
      <w:r>
        <w:rPr>
          <w:rStyle w:val="ac"/>
        </w:rPr>
        <w:annotationRef/>
      </w:r>
      <w:r>
        <w:rPr>
          <w:rFonts w:hint="eastAsia"/>
        </w:rPr>
        <w:t>この図と、本文の章立ては一対一対応していない</w:t>
      </w:r>
    </w:p>
  </w:comment>
  <w:comment w:id="65" w:author="0000010811070" w:date="2017-05-15T10:54:00Z" w:initials="0">
    <w:p w14:paraId="155FC047" w14:textId="5C46A7CD" w:rsidR="007753BF" w:rsidRDefault="007753BF">
      <w:pPr>
        <w:pStyle w:val="ad"/>
      </w:pPr>
      <w:r>
        <w:rPr>
          <w:rStyle w:val="ac"/>
        </w:rPr>
        <w:annotationRef/>
      </w:r>
      <w:r>
        <w:rPr>
          <w:rFonts w:hint="eastAsia"/>
        </w:rPr>
        <w:t>最近は「社会実装」という言葉も霞が関方面でよく使われるので、</w:t>
      </w:r>
      <w:r>
        <w:rPr>
          <w:rFonts w:hint="eastAsia"/>
        </w:rPr>
        <w:t>implementation</w:t>
      </w:r>
      <w:r>
        <w:rPr>
          <w:rFonts w:hint="eastAsia"/>
        </w:rPr>
        <w:t>を実装と訳している。以下同様</w:t>
      </w:r>
    </w:p>
  </w:comment>
  <w:comment w:id="66" w:author="0000010811070" w:date="2017-04-25T12:35:00Z" w:initials="0">
    <w:p w14:paraId="145D1CA1" w14:textId="75B16C5F" w:rsidR="007753BF" w:rsidRDefault="007753BF">
      <w:pPr>
        <w:pStyle w:val="ad"/>
      </w:pPr>
      <w:r>
        <w:rPr>
          <w:rStyle w:val="ac"/>
        </w:rPr>
        <w:annotationRef/>
      </w:r>
      <w:r>
        <w:t>I</w:t>
      </w:r>
      <w:r>
        <w:rPr>
          <w:rFonts w:hint="eastAsia"/>
        </w:rPr>
        <w:t>nvestment in the process; investment</w:t>
      </w:r>
      <w:r>
        <w:rPr>
          <w:rFonts w:hint="eastAsia"/>
        </w:rPr>
        <w:t>は</w:t>
      </w:r>
      <w:r>
        <w:rPr>
          <w:rFonts w:hint="eastAsia"/>
        </w:rPr>
        <w:t>implementation</w:t>
      </w:r>
      <w:r>
        <w:rPr>
          <w:rFonts w:hint="eastAsia"/>
        </w:rPr>
        <w:t>の間違い？</w:t>
      </w:r>
    </w:p>
  </w:comment>
  <w:comment w:id="67" w:author="0000010811070" w:date="2017-04-25T12:50:00Z" w:initials="0">
    <w:p w14:paraId="4525ADC5" w14:textId="4256B0C4" w:rsidR="007753BF" w:rsidRDefault="007753BF">
      <w:pPr>
        <w:pStyle w:val="ad"/>
      </w:pPr>
      <w:r>
        <w:rPr>
          <w:rStyle w:val="ac"/>
        </w:rPr>
        <w:annotationRef/>
      </w:r>
      <w:r>
        <w:rPr>
          <w:rFonts w:hint="eastAsia"/>
        </w:rPr>
        <w:t>すいません、</w:t>
      </w:r>
      <w:r>
        <w:rPr>
          <w:rFonts w:hint="eastAsia"/>
        </w:rPr>
        <w:t>OSS</w:t>
      </w:r>
      <w:r>
        <w:rPr>
          <w:rFonts w:hint="eastAsia"/>
        </w:rPr>
        <w:t>の</w:t>
      </w:r>
      <w:r>
        <w:rPr>
          <w:rFonts w:hint="eastAsia"/>
        </w:rPr>
        <w:t>acquisition</w:t>
      </w:r>
      <w:r>
        <w:rPr>
          <w:rFonts w:hint="eastAsia"/>
        </w:rPr>
        <w:t>とは何か分かりませんでした</w:t>
      </w:r>
    </w:p>
  </w:comment>
  <w:comment w:id="69" w:author="0000010811070" w:date="2017-06-23T15:55:00Z" w:initials="0">
    <w:p w14:paraId="66373249" w14:textId="6C29F4E0" w:rsidR="007753BF" w:rsidRDefault="007753BF">
      <w:pPr>
        <w:pStyle w:val="ad"/>
        <w:rPr>
          <w:rFonts w:hint="eastAsia"/>
        </w:rPr>
      </w:pPr>
      <w:r>
        <w:rPr>
          <w:rStyle w:val="ac"/>
        </w:rPr>
        <w:annotationRef/>
      </w:r>
      <w:r>
        <w:rPr>
          <w:rFonts w:hint="eastAsia"/>
        </w:rPr>
        <w:t>この用語</w:t>
      </w:r>
      <w:r>
        <w:rPr>
          <w:rFonts w:hint="eastAsia"/>
        </w:rPr>
        <w:t xml:space="preserve"> (</w:t>
      </w:r>
      <w:r>
        <w:rPr>
          <w:rFonts w:hint="eastAsia"/>
        </w:rPr>
        <w:t>英語では</w:t>
      </w:r>
      <w:r>
        <w:rPr>
          <w:rFonts w:hint="eastAsia"/>
        </w:rPr>
        <w:t xml:space="preserve">corporate development) </w:t>
      </w:r>
      <w:r>
        <w:rPr>
          <w:rFonts w:hint="eastAsia"/>
        </w:rPr>
        <w:t>は３か所に出てくるが、適切な用語が思い浮かばない。企業買収や開発の外部委託など、大きな決定を行う部門。全社企画とでもすべきか？</w:t>
      </w:r>
    </w:p>
  </w:comment>
  <w:comment w:id="71" w:author="0000010811070" w:date="2017-05-14T13:26:00Z" w:initials="0">
    <w:p w14:paraId="54E5C1FA" w14:textId="25EA5871" w:rsidR="007753BF" w:rsidRDefault="007753BF">
      <w:pPr>
        <w:pStyle w:val="ad"/>
      </w:pPr>
      <w:r>
        <w:rPr>
          <w:rStyle w:val="ac"/>
        </w:rPr>
        <w:annotationRef/>
      </w:r>
      <w:r>
        <w:rPr>
          <w:rFonts w:hint="eastAsia"/>
        </w:rPr>
        <w:t>章のタイトルは</w:t>
      </w:r>
      <w:r>
        <w:rPr>
          <w:rFonts w:hint="eastAsia"/>
        </w:rPr>
        <w:t>education</w:t>
      </w:r>
      <w:r>
        <w:rPr>
          <w:rFonts w:hint="eastAsia"/>
        </w:rPr>
        <w:t>となっているが、ここでは</w:t>
      </w:r>
      <w:r>
        <w:rPr>
          <w:rFonts w:hint="eastAsia"/>
        </w:rPr>
        <w:t>training</w:t>
      </w:r>
      <w:r>
        <w:rPr>
          <w:rFonts w:hint="eastAsia"/>
        </w:rPr>
        <w:t>。用語の乱れを隠すためにカタカナ言葉にしてみたが、気持ち悪い</w:t>
      </w:r>
    </w:p>
  </w:comment>
  <w:comment w:id="72" w:author="0000010811070" w:date="2017-05-14T13:32:00Z" w:initials="0">
    <w:p w14:paraId="2A4FBB0C" w14:textId="6E81159D" w:rsidR="007753BF" w:rsidRDefault="007753BF">
      <w:pPr>
        <w:pStyle w:val="ad"/>
      </w:pPr>
      <w:r>
        <w:rPr>
          <w:rStyle w:val="ac"/>
        </w:rPr>
        <w:annotationRef/>
      </w:r>
      <w:r>
        <w:rPr>
          <w:rFonts w:hint="eastAsia"/>
        </w:rPr>
        <w:t>この</w:t>
      </w:r>
      <w:r>
        <w:rPr>
          <w:rFonts w:hint="eastAsia"/>
        </w:rPr>
        <w:t>training</w:t>
      </w:r>
      <w:r>
        <w:rPr>
          <w:rFonts w:hint="eastAsia"/>
        </w:rPr>
        <w:t>も上記と同様</w:t>
      </w:r>
    </w:p>
  </w:comment>
  <w:comment w:id="73" w:author="0000010811070" w:date="2017-05-14T14:30:00Z" w:initials="0">
    <w:p w14:paraId="4C7016CA" w14:textId="2689DE82" w:rsidR="007753BF" w:rsidRDefault="007753BF">
      <w:pPr>
        <w:pStyle w:val="ad"/>
      </w:pPr>
      <w:r>
        <w:rPr>
          <w:rStyle w:val="ac"/>
        </w:rPr>
        <w:annotationRef/>
      </w:r>
      <w:r>
        <w:rPr>
          <w:rFonts w:hint="eastAsia"/>
        </w:rPr>
        <w:t>タイトルの深さ（</w:t>
      </w:r>
      <w:r>
        <w:rPr>
          <w:rFonts w:hint="eastAsia"/>
        </w:rPr>
        <w:t>6.1.3.5</w:t>
      </w:r>
      <w:r>
        <w:rPr>
          <w:rFonts w:hint="eastAsia"/>
        </w:rPr>
        <w:t>章的な深さ）はタイトル文字の大きさと大文字小文字で表せされているが、この辺りでは無意味に深く、かつ乱れているように見える。現状のこの訳では十分にその深さを表現できていない。</w:t>
      </w:r>
    </w:p>
  </w:comment>
  <w:comment w:id="74" w:author="0000010811070" w:date="2017-05-14T14:29:00Z" w:initials="0">
    <w:p w14:paraId="24EE01D5" w14:textId="1E6D6182" w:rsidR="007753BF" w:rsidRDefault="007753BF">
      <w:pPr>
        <w:pStyle w:val="ad"/>
      </w:pPr>
      <w:r>
        <w:rPr>
          <w:rStyle w:val="ac"/>
        </w:rPr>
        <w:annotationRef/>
      </w:r>
      <w:r>
        <w:rPr>
          <w:rFonts w:hint="eastAsia"/>
        </w:rPr>
        <w:t>タイトルと順番が逆、、、</w:t>
      </w:r>
    </w:p>
  </w:comment>
  <w:comment w:id="75" w:author="0000010811070" w:date="2017-05-14T18:55:00Z" w:initials="0">
    <w:p w14:paraId="258E8B2B" w14:textId="29386814" w:rsidR="007753BF" w:rsidRDefault="007753BF">
      <w:pPr>
        <w:pStyle w:val="ad"/>
      </w:pPr>
      <w:r>
        <w:rPr>
          <w:rStyle w:val="ac"/>
        </w:rPr>
        <w:annotationRef/>
      </w:r>
      <w:r>
        <w:t>I</w:t>
      </w:r>
      <w:r>
        <w:rPr>
          <w:rFonts w:hint="eastAsia"/>
        </w:rPr>
        <w:t>nfrastructure</w:t>
      </w:r>
      <w:r>
        <w:rPr>
          <w:rFonts w:hint="eastAsia"/>
        </w:rPr>
        <w:t>は基盤と訳したいが、そう訳すと解決策のパートで分の流れが悪くなるため、カタカナ言葉で訳している。</w:t>
      </w:r>
    </w:p>
  </w:comment>
  <w:comment w:id="76" w:author="0000010811070" w:date="2017-05-14T20:15:00Z" w:initials="0">
    <w:p w14:paraId="3AC8E7D5" w14:textId="50775B11" w:rsidR="007753BF" w:rsidRDefault="007753BF">
      <w:pPr>
        <w:pStyle w:val="ad"/>
      </w:pPr>
      <w:r>
        <w:rPr>
          <w:rStyle w:val="ac"/>
        </w:rPr>
        <w:annotationRef/>
      </w:r>
      <w:r>
        <w:t>S</w:t>
      </w:r>
      <w:r>
        <w:rPr>
          <w:rFonts w:hint="eastAsia"/>
        </w:rPr>
        <w:t xml:space="preserve">upport and of, </w:t>
      </w:r>
      <w:r>
        <w:rPr>
          <w:rFonts w:hint="eastAsia"/>
        </w:rPr>
        <w:t>は英語が乱れているように思う</w:t>
      </w:r>
    </w:p>
  </w:comment>
  <w:comment w:id="77" w:author="0000010811070" w:date="2017-05-14T21:18:00Z" w:initials="0">
    <w:p w14:paraId="1A21F752" w14:textId="37FA8FE0" w:rsidR="007753BF" w:rsidRDefault="007753BF">
      <w:pPr>
        <w:pStyle w:val="ad"/>
      </w:pPr>
      <w:r>
        <w:rPr>
          <w:rStyle w:val="ac"/>
        </w:rPr>
        <w:annotationRef/>
      </w:r>
      <w:r>
        <w:rPr>
          <w:rFonts w:hint="eastAsia"/>
        </w:rPr>
        <w:t>原文</w:t>
      </w:r>
      <w:r>
        <w:rPr>
          <w:rFonts w:hint="eastAsia"/>
        </w:rPr>
        <w:t>: outreach</w:t>
      </w:r>
    </w:p>
  </w:comment>
  <w:comment w:id="78" w:author="0000010811070" w:date="2017-05-14T21:20:00Z" w:initials="0">
    <w:p w14:paraId="4B45B3A0" w14:textId="163FD448" w:rsidR="007753BF" w:rsidRDefault="007753BF">
      <w:pPr>
        <w:pStyle w:val="ad"/>
      </w:pPr>
      <w:r>
        <w:rPr>
          <w:rStyle w:val="ac"/>
        </w:rPr>
        <w:annotationRef/>
      </w:r>
      <w:r>
        <w:rPr>
          <w:rFonts w:hint="eastAsia"/>
        </w:rPr>
        <w:t>原文：</w:t>
      </w:r>
      <w:r>
        <w:rPr>
          <w:rFonts w:hint="eastAsia"/>
        </w:rPr>
        <w:t>c</w:t>
      </w:r>
      <w:r>
        <w:t>lean software baseline</w:t>
      </w:r>
    </w:p>
  </w:comment>
  <w:comment w:id="79" w:author="0000010811070" w:date="2017-05-14T20:19:00Z" w:initials="0">
    <w:p w14:paraId="51143ED1" w14:textId="7CF303E5" w:rsidR="007753BF" w:rsidRDefault="007753BF">
      <w:pPr>
        <w:pStyle w:val="ad"/>
      </w:pPr>
      <w:r>
        <w:rPr>
          <w:rStyle w:val="ac"/>
        </w:rPr>
        <w:annotationRef/>
      </w:r>
      <w:r>
        <w:rPr>
          <w:rFonts w:hint="eastAsia"/>
        </w:rPr>
        <w:t>原文が乱れているように思う。前後からスキャンのことと推定し補完。だがこの推定だと次の箇条書きとの差分があいまい</w:t>
      </w:r>
    </w:p>
  </w:comment>
  <w:comment w:id="80" w:author="0000010811070" w:date="2017-05-14T20:19:00Z" w:initials="0">
    <w:p w14:paraId="5009023D" w14:textId="59C40C2F" w:rsidR="007753BF" w:rsidRDefault="007753BF">
      <w:pPr>
        <w:pStyle w:val="ad"/>
      </w:pPr>
      <w:r>
        <w:rPr>
          <w:rStyle w:val="ac"/>
        </w:rPr>
        <w:annotationRef/>
      </w:r>
      <w:r>
        <w:rPr>
          <w:rFonts w:hint="eastAsia"/>
        </w:rPr>
        <w:t>くどい</w:t>
      </w:r>
    </w:p>
  </w:comment>
  <w:comment w:id="81" w:author="0000010811070" w:date="2017-05-14T22:11:00Z" w:initials="0">
    <w:p w14:paraId="630DFAC5" w14:textId="35781A8B" w:rsidR="007753BF" w:rsidRDefault="007753BF">
      <w:pPr>
        <w:pStyle w:val="ad"/>
      </w:pPr>
      <w:r>
        <w:rPr>
          <w:rStyle w:val="ac"/>
        </w:rPr>
        <w:annotationRef/>
      </w:r>
      <w:r>
        <w:rPr>
          <w:rFonts w:hint="eastAsia"/>
        </w:rPr>
        <w:t>原文は</w:t>
      </w:r>
      <w:r>
        <w:rPr>
          <w:rFonts w:hint="eastAsia"/>
        </w:rPr>
        <w:t xml:space="preserve">institutionalization and sustainability. </w:t>
      </w:r>
      <w:r>
        <w:rPr>
          <w:rFonts w:hint="eastAsia"/>
        </w:rPr>
        <w:t>「骨がらみに末永く」とでもしたいところ</w:t>
      </w:r>
    </w:p>
  </w:comment>
  <w:comment w:id="82" w:author="0000010811070" w:date="2017-05-14T22:15:00Z" w:initials="0">
    <w:p w14:paraId="189B0B51" w14:textId="0711B0E8" w:rsidR="007753BF" w:rsidRDefault="007753BF">
      <w:pPr>
        <w:pStyle w:val="ad"/>
      </w:pPr>
      <w:r>
        <w:rPr>
          <w:rStyle w:val="ac"/>
        </w:rPr>
        <w:annotationRef/>
      </w:r>
      <w:r>
        <w:t>C</w:t>
      </w:r>
      <w:r>
        <w:rPr>
          <w:rFonts w:hint="eastAsia"/>
        </w:rPr>
        <w:t>ompany</w:t>
      </w:r>
      <w:r>
        <w:rPr>
          <w:rFonts w:hint="eastAsia"/>
        </w:rPr>
        <w:t>と</w:t>
      </w:r>
      <w:r>
        <w:rPr>
          <w:rFonts w:hint="eastAsia"/>
        </w:rPr>
        <w:t>organization</w:t>
      </w:r>
      <w:r>
        <w:rPr>
          <w:rFonts w:hint="eastAsia"/>
        </w:rPr>
        <w:t>が不用意に混同されている印象を受ける</w:t>
      </w:r>
    </w:p>
  </w:comment>
  <w:comment w:id="83" w:author="0000010811070" w:date="2017-05-14T23:21:00Z" w:initials="0">
    <w:p w14:paraId="3A9A5C16" w14:textId="1D84DBC6" w:rsidR="007753BF" w:rsidRDefault="007753BF">
      <w:pPr>
        <w:pStyle w:val="ad"/>
      </w:pPr>
      <w:r>
        <w:rPr>
          <w:rStyle w:val="ac"/>
        </w:rPr>
        <w:annotationRef/>
      </w:r>
      <w:r>
        <w:rPr>
          <w:rFonts w:hint="eastAsia"/>
        </w:rPr>
        <w:t>原文</w:t>
      </w:r>
      <w:r>
        <w:rPr>
          <w:rFonts w:hint="eastAsia"/>
        </w:rPr>
        <w:t>: nature</w:t>
      </w:r>
      <w:r>
        <w:rPr>
          <w:rFonts w:hint="eastAsia"/>
        </w:rPr>
        <w:t>。意訳。</w:t>
      </w:r>
    </w:p>
  </w:comment>
  <w:comment w:id="84" w:author="0000010811070" w:date="2017-05-14T23:28:00Z" w:initials="0">
    <w:p w14:paraId="3C14CE82" w14:textId="01FED224" w:rsidR="007753BF" w:rsidRDefault="007753BF">
      <w:pPr>
        <w:pStyle w:val="ad"/>
      </w:pPr>
      <w:r>
        <w:rPr>
          <w:rStyle w:val="ac"/>
        </w:rPr>
        <w:annotationRef/>
      </w:r>
      <w:r>
        <w:rPr>
          <w:rFonts w:hint="eastAsia"/>
          <w:noProof/>
        </w:rPr>
        <w:t>原文</w:t>
      </w:r>
      <w:r>
        <w:rPr>
          <w:noProof/>
        </w:rPr>
        <w:t>：</w:t>
      </w:r>
      <w:r>
        <w:rPr>
          <w:noProof/>
        </w:rPr>
        <w:t xml:space="preserve">enforcement. </w:t>
      </w:r>
      <w:r>
        <w:rPr>
          <w:rFonts w:hint="eastAsia"/>
          <w:noProof/>
        </w:rPr>
        <w:t>他が</w:t>
      </w:r>
      <w:r>
        <w:rPr>
          <w:noProof/>
        </w:rPr>
        <w:t>漢語なので強制と訳すべきか</w:t>
      </w:r>
      <w:r>
        <w:rPr>
          <w:noProof/>
        </w:rPr>
        <w:t>?</w:t>
      </w:r>
    </w:p>
  </w:comment>
  <w:comment w:id="85" w:author="0000010811070" w:date="2017-05-14T23:31:00Z" w:initials="0">
    <w:p w14:paraId="50C1FAFB" w14:textId="7F15CFEE" w:rsidR="007753BF" w:rsidRDefault="007753BF">
      <w:pPr>
        <w:pStyle w:val="ad"/>
      </w:pPr>
      <w:r>
        <w:rPr>
          <w:rStyle w:val="ac"/>
        </w:rPr>
        <w:annotationRef/>
      </w:r>
      <w:r>
        <w:rPr>
          <w:rFonts w:hint="eastAsia"/>
          <w:noProof/>
        </w:rPr>
        <w:t>ここも</w:t>
      </w:r>
      <w:r>
        <w:rPr>
          <w:noProof/>
        </w:rPr>
        <w:t>原文は</w:t>
      </w:r>
      <w:r>
        <w:rPr>
          <w:noProof/>
        </w:rPr>
        <w:t>enforce</w:t>
      </w:r>
      <w:r>
        <w:rPr>
          <w:noProof/>
        </w:rPr>
        <w:t>。</w:t>
      </w:r>
      <w:r>
        <w:rPr>
          <w:rFonts w:hint="eastAsia"/>
          <w:noProof/>
        </w:rPr>
        <w:t>守らせる</w:t>
      </w:r>
      <w:r>
        <w:rPr>
          <w:noProof/>
        </w:rPr>
        <w:t>、だと少し弱いのは</w:t>
      </w:r>
      <w:r>
        <w:rPr>
          <w:rFonts w:hint="eastAsia"/>
          <w:noProof/>
        </w:rPr>
        <w:t>確か。</w:t>
      </w:r>
    </w:p>
  </w:comment>
  <w:comment w:id="86" w:author="0000010811070" w:date="2017-05-15T10:59:00Z" w:initials="0">
    <w:p w14:paraId="34C1B6BD" w14:textId="4BB8E76D" w:rsidR="007753BF" w:rsidRDefault="007753BF">
      <w:pPr>
        <w:pStyle w:val="ad"/>
      </w:pPr>
      <w:r>
        <w:rPr>
          <w:rStyle w:val="ac"/>
        </w:rPr>
        <w:annotationRef/>
      </w:r>
      <w:r>
        <w:rPr>
          <w:rFonts w:hint="eastAsia"/>
        </w:rPr>
        <w:t>この図は目視チェックした限りでは図</w:t>
      </w:r>
      <w:r>
        <w:rPr>
          <w:rFonts w:hint="eastAsia"/>
        </w:rPr>
        <w:t>6</w:t>
      </w:r>
      <w:r>
        <w:rPr>
          <w:rFonts w:hint="eastAsia"/>
        </w:rPr>
        <w:t>と全く同一</w:t>
      </w:r>
    </w:p>
  </w:comment>
  <w:comment w:id="87" w:author="0000010811070" w:date="2017-05-15T19:31:00Z" w:initials="0">
    <w:p w14:paraId="3DA05064" w14:textId="794F733C" w:rsidR="007753BF" w:rsidRDefault="007753BF">
      <w:pPr>
        <w:pStyle w:val="ad"/>
      </w:pPr>
      <w:r>
        <w:rPr>
          <w:rStyle w:val="ac"/>
        </w:rPr>
        <w:annotationRef/>
      </w:r>
      <w:r>
        <w:t>C</w:t>
      </w:r>
      <w:r>
        <w:rPr>
          <w:rFonts w:hint="eastAsia"/>
        </w:rPr>
        <w:t>orporate development</w:t>
      </w:r>
      <w:r>
        <w:rPr>
          <w:rFonts w:hint="eastAsia"/>
        </w:rPr>
        <w:t>。後の記述を見ると、全社の技術開発の統括部門らしい</w:t>
      </w:r>
      <w:r>
        <w:rPr>
          <w:rFonts w:hint="eastAsia"/>
        </w:rPr>
        <w:t xml:space="preserve">- </w:t>
      </w:r>
      <w:r>
        <w:sym w:font="Wingdings" w:char="F0E0"/>
      </w:r>
      <w:r>
        <w:rPr>
          <w:rFonts w:hint="eastAsia"/>
        </w:rPr>
        <w:t xml:space="preserve"> </w:t>
      </w:r>
      <w:r>
        <w:rPr>
          <w:rFonts w:hint="eastAsia"/>
        </w:rPr>
        <w:t>他社の買収を専門としているチームのことらしい。日本にはないなあ</w:t>
      </w:r>
    </w:p>
  </w:comment>
  <w:comment w:id="90" w:author="0000010811070" w:date="2017-05-15T16:45:00Z" w:initials="0">
    <w:p w14:paraId="3D48E2C8" w14:textId="64211EC7" w:rsidR="007753BF" w:rsidRPr="00A90F94" w:rsidRDefault="007753BF">
      <w:pPr>
        <w:pStyle w:val="ad"/>
        <w:rPr>
          <w:sz w:val="18"/>
          <w:szCs w:val="18"/>
        </w:rPr>
      </w:pPr>
      <w:r>
        <w:rPr>
          <w:rStyle w:val="ac"/>
        </w:rPr>
        <w:t>P</w:t>
      </w:r>
      <w:r>
        <w:rPr>
          <w:rStyle w:val="ac"/>
          <w:rFonts w:hint="eastAsia"/>
        </w:rPr>
        <w:t xml:space="preserve">roposals </w:t>
      </w:r>
      <w:r>
        <w:rPr>
          <w:rStyle w:val="ac"/>
        </w:rPr>
        <w:t>to release IP</w:t>
      </w:r>
      <w:r>
        <w:rPr>
          <w:rStyle w:val="ac"/>
          <w:rFonts w:hint="eastAsia"/>
        </w:rPr>
        <w:t>. IP = Intellectual property</w:t>
      </w:r>
      <w:r>
        <w:rPr>
          <w:rStyle w:val="ac"/>
          <w:rFonts w:hint="eastAsia"/>
        </w:rPr>
        <w:t>と解釈したが、</w:t>
      </w:r>
      <w:r>
        <w:rPr>
          <w:rStyle w:val="ac"/>
          <w:rFonts w:hint="eastAsia"/>
        </w:rPr>
        <w:t>OSS</w:t>
      </w:r>
      <w:r>
        <w:rPr>
          <w:rStyle w:val="ac"/>
          <w:rFonts w:hint="eastAsia"/>
        </w:rPr>
        <w:t>において知財をリリースするというのも変</w:t>
      </w:r>
      <w:r>
        <w:rPr>
          <w:rStyle w:val="ac"/>
          <w:rFonts w:hint="eastAsia"/>
        </w:rPr>
        <w:t>?</w:t>
      </w:r>
    </w:p>
  </w:comment>
  <w:comment w:id="97" w:author="0000010811070" w:date="2017-06-23T16:40:00Z" w:initials="0">
    <w:p w14:paraId="7AA570CD" w14:textId="71FFC2CA" w:rsidR="00C52AC3" w:rsidRDefault="00C52AC3">
      <w:pPr>
        <w:pStyle w:val="ad"/>
      </w:pPr>
      <w:r>
        <w:rPr>
          <w:rStyle w:val="ac"/>
        </w:rPr>
        <w:annotationRef/>
      </w:r>
      <w:r>
        <w:rPr>
          <w:rFonts w:hint="eastAsia"/>
        </w:rPr>
        <w:t>3</w:t>
      </w:r>
      <w:r>
        <w:rPr>
          <w:rFonts w:hint="eastAsia"/>
        </w:rPr>
        <w:t>章の最後では、これは「命令、</w:t>
      </w:r>
      <w:r>
        <w:rPr>
          <w:rFonts w:hint="eastAsia"/>
        </w:rPr>
        <w:t>mandate</w:t>
      </w:r>
      <w:r>
        <w:rPr>
          <w:rFonts w:hint="eastAsia"/>
        </w:rPr>
        <w:t>」となっている。ここでは</w:t>
      </w:r>
      <w:r>
        <w:rPr>
          <w:rFonts w:hint="eastAsia"/>
        </w:rPr>
        <w:t>request</w:t>
      </w:r>
    </w:p>
  </w:comment>
  <w:comment w:id="102" w:author="0000010811070" w:date="2017-05-15T19:48:00Z" w:initials="0">
    <w:p w14:paraId="052FB69E" w14:textId="79CF683F" w:rsidR="007753BF" w:rsidRDefault="007753BF">
      <w:pPr>
        <w:pStyle w:val="ad"/>
      </w:pPr>
      <w:r>
        <w:rPr>
          <w:rStyle w:val="ac"/>
        </w:rPr>
        <w:annotationRef/>
      </w:r>
      <w:r>
        <w:rPr>
          <w:rFonts w:hint="eastAsia"/>
        </w:rPr>
        <w:t>改変、配布の申請のレビューは言及されていない。</w:t>
      </w:r>
    </w:p>
  </w:comment>
  <w:comment w:id="105" w:author="0000010811070" w:date="2017-06-23T16:49:00Z" w:initials="0">
    <w:p w14:paraId="3A4B5400" w14:textId="2E2BA3BD" w:rsidR="00F7271D" w:rsidRDefault="00F7271D">
      <w:pPr>
        <w:pStyle w:val="ad"/>
      </w:pPr>
      <w:r>
        <w:rPr>
          <w:rStyle w:val="ac"/>
        </w:rPr>
        <w:annotationRef/>
      </w:r>
      <w:r>
        <w:rPr>
          <w:rFonts w:hint="eastAsia"/>
        </w:rPr>
        <w:t>こ</w:t>
      </w:r>
      <w:r w:rsidR="007B5CDB">
        <w:rPr>
          <w:rFonts w:hint="eastAsia"/>
        </w:rPr>
        <w:t>の次の５個の項目は原文では字下げされていない。が、前後を考え字下げと判断</w:t>
      </w:r>
    </w:p>
  </w:comment>
  <w:comment w:id="112" w:author="0000010811070" w:date="2017-05-15T19:55:00Z" w:initials="0">
    <w:p w14:paraId="6D08834C" w14:textId="1A7FE974" w:rsidR="007753BF" w:rsidRDefault="007753BF">
      <w:pPr>
        <w:pStyle w:val="ad"/>
      </w:pPr>
      <w:r>
        <w:rPr>
          <w:rStyle w:val="ac"/>
        </w:rPr>
        <w:annotationRef/>
      </w:r>
      <w:r>
        <w:rPr>
          <w:rFonts w:hint="eastAsia"/>
        </w:rPr>
        <w:t>原文は単に</w:t>
      </w:r>
      <w:r>
        <w:rPr>
          <w:rFonts w:hint="eastAsia"/>
        </w:rPr>
        <w:t>hit</w:t>
      </w:r>
    </w:p>
  </w:comment>
  <w:comment w:id="113" w:author="0000010811070" w:date="2017-05-15T19:55:00Z" w:initials="0">
    <w:p w14:paraId="382BCA81" w14:textId="36267A20" w:rsidR="007753BF" w:rsidRDefault="007753BF">
      <w:pPr>
        <w:pStyle w:val="ad"/>
      </w:pPr>
      <w:r>
        <w:rPr>
          <w:rStyle w:val="ac"/>
        </w:rPr>
        <w:annotationRef/>
      </w:r>
      <w:r>
        <w:rPr>
          <w:rFonts w:hint="eastAsia"/>
        </w:rPr>
        <w:t>原文</w:t>
      </w:r>
      <w:r>
        <w:rPr>
          <w:rFonts w:hint="eastAsia"/>
        </w:rPr>
        <w:t>: address</w:t>
      </w:r>
    </w:p>
  </w:comment>
  <w:comment w:id="120" w:author="0000010811070" w:date="2017-05-16T06:47:00Z" w:initials="0">
    <w:p w14:paraId="59A9985A" w14:textId="1881A891" w:rsidR="007753BF" w:rsidRDefault="007753BF">
      <w:pPr>
        <w:pStyle w:val="ad"/>
      </w:pPr>
      <w:r>
        <w:rPr>
          <w:rStyle w:val="ac"/>
        </w:rPr>
        <w:annotationRef/>
      </w:r>
      <w:r>
        <w:rPr>
          <w:rFonts w:hint="eastAsia"/>
        </w:rPr>
        <w:t>ここだけソースコードではなくコード</w:t>
      </w:r>
    </w:p>
  </w:comment>
  <w:comment w:id="121" w:author="0000010811070" w:date="2017-05-16T06:58:00Z" w:initials="0">
    <w:p w14:paraId="246EB95F" w14:textId="29E94F98" w:rsidR="007753BF" w:rsidRDefault="007753BF">
      <w:pPr>
        <w:pStyle w:val="ad"/>
      </w:pPr>
      <w:r>
        <w:rPr>
          <w:rStyle w:val="ac"/>
        </w:rPr>
        <w:annotationRef/>
      </w:r>
      <w:r>
        <w:rPr>
          <w:rFonts w:hint="eastAsia"/>
        </w:rPr>
        <w:t>タイトルとは異なり、レビューとは言っていない。</w:t>
      </w:r>
    </w:p>
  </w:comment>
  <w:comment w:id="122" w:author="0000010811070" w:date="2017-05-16T08:50:00Z" w:initials="0">
    <w:p w14:paraId="42CE56A0" w14:textId="77A1F2FE" w:rsidR="007753BF" w:rsidRDefault="007753BF">
      <w:pPr>
        <w:pStyle w:val="ad"/>
      </w:pPr>
      <w:r>
        <w:rPr>
          <w:rStyle w:val="ac"/>
        </w:rPr>
        <w:annotationRef/>
      </w:r>
      <w:r>
        <w:rPr>
          <w:rFonts w:hint="eastAsia"/>
        </w:rPr>
        <w:t>チェンジログ？変更ログ？</w:t>
      </w:r>
    </w:p>
  </w:comment>
  <w:comment w:id="123" w:author="0000010811070" w:date="2017-05-25T12:36:00Z" w:initials="0">
    <w:p w14:paraId="17C9629C" w14:textId="20DC64DC" w:rsidR="007753BF" w:rsidRDefault="007753BF">
      <w:pPr>
        <w:pStyle w:val="ad"/>
      </w:pPr>
      <w:r>
        <w:rPr>
          <w:rStyle w:val="ac"/>
        </w:rPr>
        <w:annotationRef/>
      </w:r>
      <w:r>
        <w:rPr>
          <w:rFonts w:hint="eastAsia"/>
        </w:rPr>
        <w:t>リード文とほぼ重複</w:t>
      </w:r>
    </w:p>
  </w:comment>
  <w:comment w:id="124" w:author="0000010811070" w:date="2017-05-25T12:56:00Z" w:initials="0">
    <w:p w14:paraId="2E61E8DB" w14:textId="2C738C3D" w:rsidR="007753BF" w:rsidRDefault="007753BF">
      <w:pPr>
        <w:pStyle w:val="ad"/>
      </w:pPr>
      <w:r>
        <w:rPr>
          <w:rStyle w:val="ac"/>
        </w:rPr>
        <w:annotationRef/>
      </w:r>
      <w:r>
        <w:rPr>
          <w:rFonts w:hint="eastAsia"/>
        </w:rPr>
        <w:t>時々ポリシーとプロセスの順番が逆転する。これはその一例</w:t>
      </w:r>
    </w:p>
  </w:comment>
  <w:comment w:id="125" w:author="0000010811070" w:date="2017-06-14T10:58:00Z" w:initials="0">
    <w:p w14:paraId="484E94A2" w14:textId="168EFF7A" w:rsidR="007753BF" w:rsidRDefault="007753BF">
      <w:pPr>
        <w:pStyle w:val="ad"/>
      </w:pPr>
      <w:r>
        <w:rPr>
          <w:rStyle w:val="ac"/>
        </w:rPr>
        <w:annotationRef/>
      </w:r>
      <w:r>
        <w:t>W</w:t>
      </w:r>
      <w:r>
        <w:rPr>
          <w:rFonts w:hint="eastAsia"/>
        </w:rPr>
        <w:t>hen applicable</w:t>
      </w:r>
      <w:r>
        <w:rPr>
          <w:rFonts w:hint="eastAsia"/>
        </w:rPr>
        <w:t>というが、必ず</w:t>
      </w:r>
      <w:r>
        <w:rPr>
          <w:rFonts w:hint="eastAsia"/>
        </w:rPr>
        <w:t>available</w:t>
      </w:r>
      <w:r>
        <w:rPr>
          <w:rFonts w:hint="eastAsia"/>
        </w:rPr>
        <w:t>にしなければならないのでは？</w:t>
      </w:r>
    </w:p>
  </w:comment>
  <w:comment w:id="126" w:author="0000010811070" w:date="2017-06-14T11:32:00Z" w:initials="0">
    <w:p w14:paraId="31DF21ED" w14:textId="52E5FBD8" w:rsidR="007753BF" w:rsidRDefault="007753BF">
      <w:pPr>
        <w:pStyle w:val="ad"/>
      </w:pPr>
      <w:r>
        <w:rPr>
          <w:rStyle w:val="ac"/>
        </w:rPr>
        <w:annotationRef/>
      </w:r>
      <w:r>
        <w:rPr>
          <w:rFonts w:hint="eastAsia"/>
        </w:rPr>
        <w:t>OSDB</w:t>
      </w:r>
      <w:r>
        <w:rPr>
          <w:rFonts w:hint="eastAsia"/>
        </w:rPr>
        <w:t>の記述がすぐ前にあるのに、さすがに冗長過ぎないのだろうか？</w:t>
      </w:r>
    </w:p>
  </w:comment>
  <w:comment w:id="127" w:author="0000010811070" w:date="2017-06-14T16:20:00Z" w:initials="0">
    <w:p w14:paraId="7614ADB9" w14:textId="01C82F98" w:rsidR="007753BF" w:rsidRDefault="007753BF">
      <w:pPr>
        <w:pStyle w:val="ad"/>
      </w:pPr>
      <w:r>
        <w:rPr>
          <w:rStyle w:val="ac"/>
        </w:rPr>
        <w:annotationRef/>
      </w:r>
      <w:r>
        <w:rPr>
          <w:rFonts w:hint="eastAsia"/>
        </w:rPr>
        <w:t>分かりにくい、、、</w:t>
      </w:r>
    </w:p>
  </w:comment>
  <w:comment w:id="128" w:author="0000010811070" w:date="2017-06-22T13:28:00Z" w:initials="0">
    <w:p w14:paraId="3AA5D6A5" w14:textId="7C3D12CE" w:rsidR="007753BF" w:rsidRDefault="007753BF">
      <w:pPr>
        <w:pStyle w:val="ad"/>
      </w:pPr>
      <w:r>
        <w:rPr>
          <w:rStyle w:val="ac"/>
        </w:rPr>
        <w:annotationRef/>
      </w:r>
      <w:r>
        <w:rPr>
          <w:rFonts w:hint="eastAsia"/>
        </w:rPr>
        <w:t>原文にはないが補った</w:t>
      </w:r>
    </w:p>
  </w:comment>
  <w:comment w:id="129" w:author="0000010811070" w:date="2017-06-22T13:30:00Z" w:initials="0">
    <w:p w14:paraId="0A122F19" w14:textId="251C3FE4" w:rsidR="007753BF" w:rsidRDefault="007753BF">
      <w:pPr>
        <w:pStyle w:val="ad"/>
      </w:pPr>
      <w:r>
        <w:rPr>
          <w:rStyle w:val="ac"/>
        </w:rPr>
        <w:annotationRef/>
      </w:r>
      <w:r>
        <w:rPr>
          <w:rFonts w:hint="eastAsia"/>
        </w:rPr>
        <w:t>箇条書きの節と文章の節が混在</w:t>
      </w:r>
    </w:p>
  </w:comment>
  <w:comment w:id="130" w:author="0000010811070" w:date="2017-06-22T17:25:00Z" w:initials="0">
    <w:p w14:paraId="2EFB3224" w14:textId="5F911E53" w:rsidR="007753BF" w:rsidRDefault="007753BF">
      <w:pPr>
        <w:pStyle w:val="ad"/>
      </w:pPr>
      <w:r>
        <w:rPr>
          <w:rStyle w:val="ac"/>
        </w:rPr>
        <w:annotationRef/>
      </w:r>
      <w:r>
        <w:rPr>
          <w:rFonts w:hint="eastAsia"/>
        </w:rPr>
        <w:t>って何？</w:t>
      </w:r>
    </w:p>
  </w:comment>
  <w:comment w:id="131" w:author="0000010811070" w:date="2017-06-23T11:37:00Z" w:initials="0">
    <w:p w14:paraId="11693225" w14:textId="7CAF1961" w:rsidR="007753BF" w:rsidRDefault="007753BF">
      <w:pPr>
        <w:pStyle w:val="ad"/>
      </w:pPr>
      <w:r>
        <w:rPr>
          <w:rStyle w:val="ac"/>
        </w:rPr>
        <w:annotationRef/>
      </w:r>
      <w:r>
        <w:rPr>
          <w:rFonts w:hint="eastAsia"/>
        </w:rPr>
        <w:t>：が２回出てきている</w:t>
      </w:r>
    </w:p>
  </w:comment>
  <w:comment w:id="132" w:author="0000010811070" w:date="2017-06-23T11:42:00Z" w:initials="0">
    <w:p w14:paraId="40C7566E" w14:textId="1C885DA0" w:rsidR="007753BF" w:rsidRDefault="007753BF">
      <w:pPr>
        <w:pStyle w:val="ad"/>
      </w:pPr>
      <w:r>
        <w:rPr>
          <w:rStyle w:val="ac"/>
        </w:rPr>
        <w:annotationRef/>
      </w:r>
      <w:r>
        <w:rPr>
          <w:rFonts w:hint="eastAsia"/>
        </w:rPr>
        <w:t>ここ、原文の係り受けがおかしいように思う。ので、３つの節の関係を独断で整えた</w:t>
      </w:r>
    </w:p>
  </w:comment>
  <w:comment w:id="134" w:author="0000010811070" w:date="2017-06-23T13:38:00Z" w:initials="0">
    <w:p w14:paraId="409EA4D7" w14:textId="3BC3F8DE" w:rsidR="007753BF" w:rsidRDefault="007753BF">
      <w:pPr>
        <w:pStyle w:val="ad"/>
      </w:pPr>
      <w:r>
        <w:rPr>
          <w:rStyle w:val="ac"/>
        </w:rPr>
        <w:annotationRef/>
      </w:r>
      <w:r>
        <w:rPr>
          <w:rFonts w:hint="eastAsia"/>
        </w:rPr>
        <w:t>原文にはない文句を補った</w:t>
      </w:r>
    </w:p>
  </w:comment>
  <w:comment w:id="135" w:author="0000010811070" w:date="2017-06-23T14:14:00Z" w:initials="0">
    <w:p w14:paraId="6B7CF947" w14:textId="227E8BA3" w:rsidR="007753BF" w:rsidRDefault="007753BF">
      <w:pPr>
        <w:pStyle w:val="ad"/>
      </w:pPr>
      <w:r>
        <w:rPr>
          <w:rStyle w:val="ac"/>
        </w:rPr>
        <w:annotationRef/>
      </w:r>
      <w:r>
        <w:rPr>
          <w:rFonts w:hint="eastAsia"/>
        </w:rPr>
        <w:t>最終稿、最終版が入り混じっている</w:t>
      </w:r>
    </w:p>
  </w:comment>
  <w:comment w:id="136" w:author="0000010811070" w:date="2017-06-23T14:23:00Z" w:initials="0">
    <w:p w14:paraId="706B30B5" w14:textId="2901F71F" w:rsidR="007753BF" w:rsidRDefault="007753BF">
      <w:pPr>
        <w:pStyle w:val="ad"/>
      </w:pPr>
      <w:r>
        <w:rPr>
          <w:rStyle w:val="ac"/>
        </w:rPr>
        <w:annotationRef/>
      </w:r>
      <w:r>
        <w:rPr>
          <w:rFonts w:hint="eastAsia"/>
        </w:rPr>
        <w:t>ここ、原意を正確に理解している自信なし</w:t>
      </w:r>
    </w:p>
  </w:comment>
  <w:comment w:id="137" w:author="0000010811070" w:date="2017-06-23T14:57:00Z" w:initials="0">
    <w:p w14:paraId="7B3471AD" w14:textId="26226A60" w:rsidR="007753BF" w:rsidRDefault="007753BF">
      <w:pPr>
        <w:pStyle w:val="ad"/>
      </w:pPr>
      <w:r>
        <w:rPr>
          <w:rStyle w:val="ac"/>
        </w:rPr>
        <w:annotationRef/>
      </w:r>
      <w:r>
        <w:rPr>
          <w:rFonts w:hint="eastAsia"/>
        </w:rPr>
        <w:t>原文にない言葉</w:t>
      </w:r>
    </w:p>
  </w:comment>
  <w:comment w:id="138" w:author="0000010811070" w:date="2017-06-23T14:56:00Z" w:initials="0">
    <w:p w14:paraId="58CF9EEC" w14:textId="5DE58718" w:rsidR="007753BF" w:rsidRDefault="007753BF">
      <w:pPr>
        <w:pStyle w:val="ad"/>
      </w:pPr>
      <w:r>
        <w:rPr>
          <w:rStyle w:val="ac"/>
        </w:rPr>
        <w:annotationRef/>
      </w:r>
      <w:r>
        <w:rPr>
          <w:rFonts w:hint="eastAsia"/>
        </w:rPr>
        <w:t>部門、という言葉は原文にはないが単に「サプライチェーン」では日本語にならないため補った。サプライチェーンチーム、も変であろう</w:t>
      </w:r>
    </w:p>
  </w:comment>
  <w:comment w:id="139" w:author="0000010811070" w:date="2017-06-23T15:06:00Z" w:initials="0">
    <w:p w14:paraId="41E67D47" w14:textId="0BA2E872" w:rsidR="007753BF" w:rsidRDefault="007753BF">
      <w:pPr>
        <w:pStyle w:val="ad"/>
      </w:pPr>
      <w:r>
        <w:rPr>
          <w:rStyle w:val="ac"/>
        </w:rPr>
        <w:annotationRef/>
      </w:r>
      <w:r>
        <w:rPr>
          <w:rFonts w:hint="eastAsia"/>
        </w:rPr>
        <w:t>ここ、自信なし</w:t>
      </w:r>
    </w:p>
  </w:comment>
  <w:comment w:id="140" w:author="0000010811070" w:date="2017-06-23T14:57:00Z" w:initials="0">
    <w:p w14:paraId="6C771C56" w14:textId="76FD0DF0" w:rsidR="007753BF" w:rsidRDefault="007753BF">
      <w:pPr>
        <w:pStyle w:val="ad"/>
      </w:pPr>
      <w:r>
        <w:rPr>
          <w:rStyle w:val="ac"/>
        </w:rPr>
        <w:annotationRef/>
      </w:r>
      <w:r>
        <w:rPr>
          <w:rFonts w:hint="eastAsia"/>
        </w:rPr>
        <w:t>原文にない言葉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5ED7B" w15:done="0"/>
  <w15:commentEx w15:paraId="5D78AC20" w15:done="0"/>
  <w15:commentEx w15:paraId="452B8E78" w15:done="0"/>
  <w15:commentEx w15:paraId="3D22885D" w15:done="0"/>
  <w15:commentEx w15:paraId="54E51B8F" w15:done="0"/>
  <w15:commentEx w15:paraId="21AEFC2B" w15:done="0"/>
  <w15:commentEx w15:paraId="05E55B25" w15:done="0"/>
  <w15:commentEx w15:paraId="03E941D1" w15:done="0"/>
  <w15:commentEx w15:paraId="3F8951B1" w15:done="0"/>
  <w15:commentEx w15:paraId="35AB4F3E" w15:done="0"/>
  <w15:commentEx w15:paraId="00E0C7AB" w15:done="0"/>
  <w15:commentEx w15:paraId="5DD7877A" w15:done="0"/>
  <w15:commentEx w15:paraId="50DAC623" w15:done="0"/>
  <w15:commentEx w15:paraId="2EF85180" w15:done="0"/>
  <w15:commentEx w15:paraId="1BA5A0FF" w15:done="0"/>
  <w15:commentEx w15:paraId="2AA59D6D" w15:done="0"/>
  <w15:commentEx w15:paraId="63384179" w15:done="0"/>
  <w15:commentEx w15:paraId="1122E2C7" w15:done="0"/>
  <w15:commentEx w15:paraId="155FC047" w15:done="0"/>
  <w15:commentEx w15:paraId="145D1CA1" w15:done="0"/>
  <w15:commentEx w15:paraId="4525ADC5" w15:done="0"/>
  <w15:commentEx w15:paraId="66373249" w15:done="0"/>
  <w15:commentEx w15:paraId="54E5C1FA" w15:done="0"/>
  <w15:commentEx w15:paraId="2A4FBB0C" w15:done="0"/>
  <w15:commentEx w15:paraId="4C7016CA" w15:done="0"/>
  <w15:commentEx w15:paraId="24EE01D5" w15:done="0"/>
  <w15:commentEx w15:paraId="258E8B2B" w15:done="0"/>
  <w15:commentEx w15:paraId="3AC8E7D5" w15:done="0"/>
  <w15:commentEx w15:paraId="1A21F752" w15:done="0"/>
  <w15:commentEx w15:paraId="4B45B3A0" w15:done="0"/>
  <w15:commentEx w15:paraId="51143ED1" w15:done="0"/>
  <w15:commentEx w15:paraId="5009023D" w15:done="0"/>
  <w15:commentEx w15:paraId="630DFAC5" w15:done="0"/>
  <w15:commentEx w15:paraId="189B0B51" w15:done="0"/>
  <w15:commentEx w15:paraId="3A9A5C16" w15:done="0"/>
  <w15:commentEx w15:paraId="3C14CE82" w15:done="0"/>
  <w15:commentEx w15:paraId="50C1FAFB" w15:done="0"/>
  <w15:commentEx w15:paraId="34C1B6BD" w15:done="0"/>
  <w15:commentEx w15:paraId="3DA05064" w15:done="0"/>
  <w15:commentEx w15:paraId="3D48E2C8" w15:done="0"/>
  <w15:commentEx w15:paraId="7AA570CD" w15:done="0"/>
  <w15:commentEx w15:paraId="052FB69E" w15:done="0"/>
  <w15:commentEx w15:paraId="3A4B5400" w15:done="0"/>
  <w15:commentEx w15:paraId="6D08834C" w15:done="0"/>
  <w15:commentEx w15:paraId="382BCA81" w15:done="0"/>
  <w15:commentEx w15:paraId="59A9985A" w15:done="0"/>
  <w15:commentEx w15:paraId="246EB95F" w15:done="0"/>
  <w15:commentEx w15:paraId="42CE56A0" w15:done="0"/>
  <w15:commentEx w15:paraId="17C9629C" w15:done="0"/>
  <w15:commentEx w15:paraId="2E61E8DB" w15:done="0"/>
  <w15:commentEx w15:paraId="484E94A2" w15:done="0"/>
  <w15:commentEx w15:paraId="31DF21ED" w15:done="0"/>
  <w15:commentEx w15:paraId="7614ADB9" w15:done="0"/>
  <w15:commentEx w15:paraId="3AA5D6A5" w15:done="0"/>
  <w15:commentEx w15:paraId="0A122F19" w15:done="0"/>
  <w15:commentEx w15:paraId="2EFB3224" w15:done="0"/>
  <w15:commentEx w15:paraId="11693225" w15:done="0"/>
  <w15:commentEx w15:paraId="40C7566E" w15:done="0"/>
  <w15:commentEx w15:paraId="409EA4D7" w15:done="0"/>
  <w15:commentEx w15:paraId="6B7CF947" w15:done="0"/>
  <w15:commentEx w15:paraId="706B30B5" w15:done="0"/>
  <w15:commentEx w15:paraId="7B3471AD" w15:done="0"/>
  <w15:commentEx w15:paraId="58CF9EEC" w15:done="0"/>
  <w15:commentEx w15:paraId="41E67D47" w15:done="0"/>
  <w15:commentEx w15:paraId="6C771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FC3BB" w14:textId="77777777" w:rsidR="002018EA" w:rsidRDefault="002018EA" w:rsidP="003426BD">
      <w:r>
        <w:separator/>
      </w:r>
    </w:p>
  </w:endnote>
  <w:endnote w:type="continuationSeparator" w:id="0">
    <w:p w14:paraId="3077DCE5" w14:textId="77777777" w:rsidR="002018EA" w:rsidRDefault="002018EA" w:rsidP="0034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2EA32" w14:textId="77777777" w:rsidR="002018EA" w:rsidRDefault="002018EA" w:rsidP="003426BD">
      <w:r>
        <w:separator/>
      </w:r>
    </w:p>
  </w:footnote>
  <w:footnote w:type="continuationSeparator" w:id="0">
    <w:p w14:paraId="2C4FF17B" w14:textId="77777777" w:rsidR="002018EA" w:rsidRDefault="002018EA" w:rsidP="00342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AE8"/>
    <w:multiLevelType w:val="hybridMultilevel"/>
    <w:tmpl w:val="1458EE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346FA"/>
    <w:multiLevelType w:val="hybridMultilevel"/>
    <w:tmpl w:val="0D5A8372"/>
    <w:lvl w:ilvl="0" w:tplc="449EB76A">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5B3603"/>
    <w:multiLevelType w:val="hybridMultilevel"/>
    <w:tmpl w:val="996086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97B7B69"/>
    <w:multiLevelType w:val="hybridMultilevel"/>
    <w:tmpl w:val="7F16CF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2220A6F"/>
    <w:multiLevelType w:val="hybridMultilevel"/>
    <w:tmpl w:val="7F5A4788"/>
    <w:lvl w:ilvl="0" w:tplc="52E8E05A">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D5599F"/>
    <w:multiLevelType w:val="hybridMultilevel"/>
    <w:tmpl w:val="F30C9E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60B05D8"/>
    <w:multiLevelType w:val="hybridMultilevel"/>
    <w:tmpl w:val="B198B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DEC5A93"/>
    <w:multiLevelType w:val="hybridMultilevel"/>
    <w:tmpl w:val="235004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1C313A2"/>
    <w:multiLevelType w:val="hybridMultilevel"/>
    <w:tmpl w:val="A16E86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9881905"/>
    <w:multiLevelType w:val="hybridMultilevel"/>
    <w:tmpl w:val="03BCBA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1850275"/>
    <w:multiLevelType w:val="hybridMultilevel"/>
    <w:tmpl w:val="EB0848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7DC2BB3"/>
    <w:multiLevelType w:val="hybridMultilevel"/>
    <w:tmpl w:val="79E252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943754A"/>
    <w:multiLevelType w:val="hybridMultilevel"/>
    <w:tmpl w:val="5B0A0350"/>
    <w:lvl w:ilvl="0" w:tplc="704473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BD56A51"/>
    <w:multiLevelType w:val="hybridMultilevel"/>
    <w:tmpl w:val="E22092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13"/>
  </w:num>
  <w:num w:numId="4">
    <w:abstractNumId w:val="9"/>
  </w:num>
  <w:num w:numId="5">
    <w:abstractNumId w:val="7"/>
  </w:num>
  <w:num w:numId="6">
    <w:abstractNumId w:val="8"/>
  </w:num>
  <w:num w:numId="7">
    <w:abstractNumId w:val="5"/>
  </w:num>
  <w:num w:numId="8">
    <w:abstractNumId w:val="0"/>
  </w:num>
  <w:num w:numId="9">
    <w:abstractNumId w:val="6"/>
  </w:num>
  <w:num w:numId="10">
    <w:abstractNumId w:val="3"/>
  </w:num>
  <w:num w:numId="11">
    <w:abstractNumId w:val="4"/>
  </w:num>
  <w:num w:numId="12">
    <w:abstractNumId w:val="11"/>
  </w:num>
  <w:num w:numId="13">
    <w:abstractNumId w:val="12"/>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0000010811070">
    <w15:presenceInfo w15:providerId="AD" w15:userId="S-1-5-21-540803650-2820391054-2149355898-48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0D"/>
    <w:rsid w:val="00006B35"/>
    <w:rsid w:val="00041C3D"/>
    <w:rsid w:val="00041EA6"/>
    <w:rsid w:val="00046633"/>
    <w:rsid w:val="00046958"/>
    <w:rsid w:val="00046B2B"/>
    <w:rsid w:val="000508D1"/>
    <w:rsid w:val="00060ECD"/>
    <w:rsid w:val="00076791"/>
    <w:rsid w:val="00092A21"/>
    <w:rsid w:val="000D28F8"/>
    <w:rsid w:val="000D7A20"/>
    <w:rsid w:val="000F471D"/>
    <w:rsid w:val="001000F5"/>
    <w:rsid w:val="00123834"/>
    <w:rsid w:val="00130333"/>
    <w:rsid w:val="001449B5"/>
    <w:rsid w:val="001533BE"/>
    <w:rsid w:val="001546C8"/>
    <w:rsid w:val="00170B1B"/>
    <w:rsid w:val="00176F76"/>
    <w:rsid w:val="00192D88"/>
    <w:rsid w:val="001A499F"/>
    <w:rsid w:val="001F505E"/>
    <w:rsid w:val="002018EA"/>
    <w:rsid w:val="00215B31"/>
    <w:rsid w:val="00236156"/>
    <w:rsid w:val="00245C42"/>
    <w:rsid w:val="00263275"/>
    <w:rsid w:val="00271B8D"/>
    <w:rsid w:val="002859D9"/>
    <w:rsid w:val="00285E2C"/>
    <w:rsid w:val="00292B7D"/>
    <w:rsid w:val="002C5712"/>
    <w:rsid w:val="002D06D0"/>
    <w:rsid w:val="003070A1"/>
    <w:rsid w:val="00316F3F"/>
    <w:rsid w:val="00317A05"/>
    <w:rsid w:val="00317AD5"/>
    <w:rsid w:val="00323404"/>
    <w:rsid w:val="0032497B"/>
    <w:rsid w:val="003426BD"/>
    <w:rsid w:val="00361A2B"/>
    <w:rsid w:val="003637A6"/>
    <w:rsid w:val="0037739F"/>
    <w:rsid w:val="00381A1D"/>
    <w:rsid w:val="00395A64"/>
    <w:rsid w:val="003A21BB"/>
    <w:rsid w:val="003A6AC9"/>
    <w:rsid w:val="003B162D"/>
    <w:rsid w:val="003C1128"/>
    <w:rsid w:val="003D320F"/>
    <w:rsid w:val="003E6961"/>
    <w:rsid w:val="003F108A"/>
    <w:rsid w:val="003F4DE3"/>
    <w:rsid w:val="00414136"/>
    <w:rsid w:val="00427799"/>
    <w:rsid w:val="0043144B"/>
    <w:rsid w:val="004445FC"/>
    <w:rsid w:val="00467D4E"/>
    <w:rsid w:val="004771BB"/>
    <w:rsid w:val="00484EAC"/>
    <w:rsid w:val="00494FF6"/>
    <w:rsid w:val="004A2631"/>
    <w:rsid w:val="004B463B"/>
    <w:rsid w:val="004B6136"/>
    <w:rsid w:val="004D2124"/>
    <w:rsid w:val="004D7A1F"/>
    <w:rsid w:val="004F01A4"/>
    <w:rsid w:val="00512565"/>
    <w:rsid w:val="00532840"/>
    <w:rsid w:val="005417DD"/>
    <w:rsid w:val="00541B54"/>
    <w:rsid w:val="00554405"/>
    <w:rsid w:val="00565403"/>
    <w:rsid w:val="00595F0D"/>
    <w:rsid w:val="005A2FD2"/>
    <w:rsid w:val="005D4E1C"/>
    <w:rsid w:val="005D6DA4"/>
    <w:rsid w:val="005D747E"/>
    <w:rsid w:val="005F4A26"/>
    <w:rsid w:val="00600A18"/>
    <w:rsid w:val="00603674"/>
    <w:rsid w:val="00612D49"/>
    <w:rsid w:val="00613DED"/>
    <w:rsid w:val="00621A98"/>
    <w:rsid w:val="006262EB"/>
    <w:rsid w:val="00632853"/>
    <w:rsid w:val="00633677"/>
    <w:rsid w:val="0063395B"/>
    <w:rsid w:val="006645E1"/>
    <w:rsid w:val="0067149C"/>
    <w:rsid w:val="00676397"/>
    <w:rsid w:val="00680812"/>
    <w:rsid w:val="006E0760"/>
    <w:rsid w:val="006F2224"/>
    <w:rsid w:val="006F5167"/>
    <w:rsid w:val="00713754"/>
    <w:rsid w:val="00715346"/>
    <w:rsid w:val="007251FC"/>
    <w:rsid w:val="00737EA3"/>
    <w:rsid w:val="00744692"/>
    <w:rsid w:val="007531F3"/>
    <w:rsid w:val="00753B3F"/>
    <w:rsid w:val="00760AE8"/>
    <w:rsid w:val="007753BF"/>
    <w:rsid w:val="007B1161"/>
    <w:rsid w:val="007B5CDB"/>
    <w:rsid w:val="007D390D"/>
    <w:rsid w:val="007D7F67"/>
    <w:rsid w:val="007E0645"/>
    <w:rsid w:val="007F088C"/>
    <w:rsid w:val="007F4090"/>
    <w:rsid w:val="007F5607"/>
    <w:rsid w:val="00814E3C"/>
    <w:rsid w:val="00843B90"/>
    <w:rsid w:val="0084568A"/>
    <w:rsid w:val="00857058"/>
    <w:rsid w:val="00861507"/>
    <w:rsid w:val="00863D66"/>
    <w:rsid w:val="00867105"/>
    <w:rsid w:val="00872BB9"/>
    <w:rsid w:val="008934CC"/>
    <w:rsid w:val="008D6BE2"/>
    <w:rsid w:val="008D701B"/>
    <w:rsid w:val="008E082C"/>
    <w:rsid w:val="008E173F"/>
    <w:rsid w:val="008F0931"/>
    <w:rsid w:val="009000C5"/>
    <w:rsid w:val="00901426"/>
    <w:rsid w:val="00916A20"/>
    <w:rsid w:val="009240C3"/>
    <w:rsid w:val="00924946"/>
    <w:rsid w:val="009343AD"/>
    <w:rsid w:val="009423A2"/>
    <w:rsid w:val="00942809"/>
    <w:rsid w:val="00964048"/>
    <w:rsid w:val="00990EC1"/>
    <w:rsid w:val="0099625B"/>
    <w:rsid w:val="009C16F9"/>
    <w:rsid w:val="009F3532"/>
    <w:rsid w:val="00A026FE"/>
    <w:rsid w:val="00A04728"/>
    <w:rsid w:val="00A04EB4"/>
    <w:rsid w:val="00A17BB8"/>
    <w:rsid w:val="00A26D54"/>
    <w:rsid w:val="00A32F4C"/>
    <w:rsid w:val="00A33D5C"/>
    <w:rsid w:val="00A3567F"/>
    <w:rsid w:val="00A35E74"/>
    <w:rsid w:val="00A378B8"/>
    <w:rsid w:val="00A53FAB"/>
    <w:rsid w:val="00A5536D"/>
    <w:rsid w:val="00A82130"/>
    <w:rsid w:val="00A90EC8"/>
    <w:rsid w:val="00A90F94"/>
    <w:rsid w:val="00AA14C9"/>
    <w:rsid w:val="00AB5718"/>
    <w:rsid w:val="00AE14C2"/>
    <w:rsid w:val="00AE1DB7"/>
    <w:rsid w:val="00B00637"/>
    <w:rsid w:val="00B040F9"/>
    <w:rsid w:val="00B25381"/>
    <w:rsid w:val="00B26917"/>
    <w:rsid w:val="00B44999"/>
    <w:rsid w:val="00B454F8"/>
    <w:rsid w:val="00B64712"/>
    <w:rsid w:val="00B7313B"/>
    <w:rsid w:val="00B8714B"/>
    <w:rsid w:val="00BB5401"/>
    <w:rsid w:val="00BB5D14"/>
    <w:rsid w:val="00BC37E5"/>
    <w:rsid w:val="00BD1D9F"/>
    <w:rsid w:val="00C00C36"/>
    <w:rsid w:val="00C01706"/>
    <w:rsid w:val="00C05CAE"/>
    <w:rsid w:val="00C13583"/>
    <w:rsid w:val="00C21E25"/>
    <w:rsid w:val="00C26303"/>
    <w:rsid w:val="00C4694D"/>
    <w:rsid w:val="00C52AC3"/>
    <w:rsid w:val="00C56BAE"/>
    <w:rsid w:val="00C62DAE"/>
    <w:rsid w:val="00C650B6"/>
    <w:rsid w:val="00C71F4B"/>
    <w:rsid w:val="00C953B3"/>
    <w:rsid w:val="00C958AA"/>
    <w:rsid w:val="00CB7C4A"/>
    <w:rsid w:val="00CD2856"/>
    <w:rsid w:val="00CD32DE"/>
    <w:rsid w:val="00CF1ABC"/>
    <w:rsid w:val="00D129AB"/>
    <w:rsid w:val="00D15C3A"/>
    <w:rsid w:val="00D16289"/>
    <w:rsid w:val="00D3694A"/>
    <w:rsid w:val="00D37FB2"/>
    <w:rsid w:val="00D45FFE"/>
    <w:rsid w:val="00D525D2"/>
    <w:rsid w:val="00D544C6"/>
    <w:rsid w:val="00D5730A"/>
    <w:rsid w:val="00D6101A"/>
    <w:rsid w:val="00D6614E"/>
    <w:rsid w:val="00DA3E75"/>
    <w:rsid w:val="00DA5E2D"/>
    <w:rsid w:val="00DC5CAF"/>
    <w:rsid w:val="00E232F9"/>
    <w:rsid w:val="00E37E72"/>
    <w:rsid w:val="00E41F68"/>
    <w:rsid w:val="00E44C61"/>
    <w:rsid w:val="00E52DEF"/>
    <w:rsid w:val="00E534CF"/>
    <w:rsid w:val="00E6157B"/>
    <w:rsid w:val="00E7111E"/>
    <w:rsid w:val="00E80CAE"/>
    <w:rsid w:val="00EB1BB2"/>
    <w:rsid w:val="00EB7F4C"/>
    <w:rsid w:val="00EC42FB"/>
    <w:rsid w:val="00ED260F"/>
    <w:rsid w:val="00EF0620"/>
    <w:rsid w:val="00F006FC"/>
    <w:rsid w:val="00F11A2A"/>
    <w:rsid w:val="00F1273C"/>
    <w:rsid w:val="00F316E0"/>
    <w:rsid w:val="00F41F4A"/>
    <w:rsid w:val="00F4728D"/>
    <w:rsid w:val="00F7271D"/>
    <w:rsid w:val="00F76E03"/>
    <w:rsid w:val="00F80884"/>
    <w:rsid w:val="00F91140"/>
    <w:rsid w:val="00F9715F"/>
    <w:rsid w:val="00FA7397"/>
    <w:rsid w:val="00FA75B3"/>
    <w:rsid w:val="00FC25E8"/>
    <w:rsid w:val="00FE0DB2"/>
    <w:rsid w:val="00FE6559"/>
    <w:rsid w:val="00FF25A9"/>
    <w:rsid w:val="00FF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0F82AF"/>
  <w15:docId w15:val="{66A67D41-8FA6-4D2C-B0EA-8F0D77E7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90D"/>
    <w:pPr>
      <w:ind w:leftChars="400" w:left="840"/>
    </w:pPr>
  </w:style>
  <w:style w:type="paragraph" w:styleId="a4">
    <w:name w:val="Date"/>
    <w:basedOn w:val="a"/>
    <w:next w:val="a"/>
    <w:link w:val="a5"/>
    <w:uiPriority w:val="99"/>
    <w:semiHidden/>
    <w:unhideWhenUsed/>
    <w:rsid w:val="006645E1"/>
  </w:style>
  <w:style w:type="character" w:customStyle="1" w:styleId="a5">
    <w:name w:val="日付 (文字)"/>
    <w:basedOn w:val="a0"/>
    <w:link w:val="a4"/>
    <w:uiPriority w:val="99"/>
    <w:semiHidden/>
    <w:rsid w:val="006645E1"/>
  </w:style>
  <w:style w:type="paragraph" w:styleId="a6">
    <w:name w:val="header"/>
    <w:basedOn w:val="a"/>
    <w:link w:val="a7"/>
    <w:uiPriority w:val="99"/>
    <w:unhideWhenUsed/>
    <w:rsid w:val="003426BD"/>
    <w:pPr>
      <w:tabs>
        <w:tab w:val="center" w:pos="4252"/>
        <w:tab w:val="right" w:pos="8504"/>
      </w:tabs>
      <w:snapToGrid w:val="0"/>
    </w:pPr>
  </w:style>
  <w:style w:type="character" w:customStyle="1" w:styleId="a7">
    <w:name w:val="ヘッダー (文字)"/>
    <w:basedOn w:val="a0"/>
    <w:link w:val="a6"/>
    <w:uiPriority w:val="99"/>
    <w:rsid w:val="003426BD"/>
  </w:style>
  <w:style w:type="paragraph" w:styleId="a8">
    <w:name w:val="footer"/>
    <w:basedOn w:val="a"/>
    <w:link w:val="a9"/>
    <w:uiPriority w:val="99"/>
    <w:unhideWhenUsed/>
    <w:rsid w:val="003426BD"/>
    <w:pPr>
      <w:tabs>
        <w:tab w:val="center" w:pos="4252"/>
        <w:tab w:val="right" w:pos="8504"/>
      </w:tabs>
      <w:snapToGrid w:val="0"/>
    </w:pPr>
  </w:style>
  <w:style w:type="character" w:customStyle="1" w:styleId="a9">
    <w:name w:val="フッター (文字)"/>
    <w:basedOn w:val="a0"/>
    <w:link w:val="a8"/>
    <w:uiPriority w:val="99"/>
    <w:rsid w:val="003426BD"/>
  </w:style>
  <w:style w:type="character" w:styleId="aa">
    <w:name w:val="Hyperlink"/>
    <w:basedOn w:val="a0"/>
    <w:uiPriority w:val="99"/>
    <w:unhideWhenUsed/>
    <w:rsid w:val="001F505E"/>
    <w:rPr>
      <w:color w:val="0000FF" w:themeColor="hyperlink"/>
      <w:u w:val="single"/>
    </w:rPr>
  </w:style>
  <w:style w:type="table" w:styleId="ab">
    <w:name w:val="Table Grid"/>
    <w:basedOn w:val="a1"/>
    <w:uiPriority w:val="59"/>
    <w:rsid w:val="004A2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E7111E"/>
    <w:rPr>
      <w:sz w:val="18"/>
      <w:szCs w:val="18"/>
    </w:rPr>
  </w:style>
  <w:style w:type="paragraph" w:styleId="ad">
    <w:name w:val="annotation text"/>
    <w:basedOn w:val="a"/>
    <w:link w:val="ae"/>
    <w:uiPriority w:val="99"/>
    <w:semiHidden/>
    <w:unhideWhenUsed/>
    <w:rsid w:val="00E7111E"/>
    <w:pPr>
      <w:jc w:val="left"/>
    </w:pPr>
  </w:style>
  <w:style w:type="character" w:customStyle="1" w:styleId="ae">
    <w:name w:val="コメント文字列 (文字)"/>
    <w:basedOn w:val="a0"/>
    <w:link w:val="ad"/>
    <w:uiPriority w:val="99"/>
    <w:semiHidden/>
    <w:rsid w:val="00E7111E"/>
  </w:style>
  <w:style w:type="paragraph" w:styleId="af">
    <w:name w:val="annotation subject"/>
    <w:basedOn w:val="ad"/>
    <w:next w:val="ad"/>
    <w:link w:val="af0"/>
    <w:uiPriority w:val="99"/>
    <w:semiHidden/>
    <w:unhideWhenUsed/>
    <w:rsid w:val="00E7111E"/>
    <w:rPr>
      <w:b/>
      <w:bCs/>
    </w:rPr>
  </w:style>
  <w:style w:type="character" w:customStyle="1" w:styleId="af0">
    <w:name w:val="コメント内容 (文字)"/>
    <w:basedOn w:val="ae"/>
    <w:link w:val="af"/>
    <w:uiPriority w:val="99"/>
    <w:semiHidden/>
    <w:rsid w:val="00E7111E"/>
    <w:rPr>
      <w:b/>
      <w:bCs/>
    </w:rPr>
  </w:style>
  <w:style w:type="paragraph" w:styleId="af1">
    <w:name w:val="Balloon Text"/>
    <w:basedOn w:val="a"/>
    <w:link w:val="af2"/>
    <w:uiPriority w:val="99"/>
    <w:semiHidden/>
    <w:unhideWhenUsed/>
    <w:rsid w:val="00E7111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E7111E"/>
    <w:rPr>
      <w:rFonts w:asciiTheme="majorHAnsi" w:eastAsiaTheme="majorEastAsia" w:hAnsiTheme="majorHAnsi" w:cstheme="majorBidi"/>
      <w:sz w:val="18"/>
      <w:szCs w:val="18"/>
    </w:rPr>
  </w:style>
  <w:style w:type="paragraph" w:styleId="af3">
    <w:name w:val="Revision"/>
    <w:hidden/>
    <w:uiPriority w:val="99"/>
    <w:semiHidden/>
    <w:rsid w:val="0043144B"/>
  </w:style>
  <w:style w:type="paragraph" w:styleId="af4">
    <w:name w:val="Body Text"/>
    <w:basedOn w:val="a"/>
    <w:link w:val="af5"/>
    <w:uiPriority w:val="1"/>
    <w:qFormat/>
    <w:rsid w:val="00A3567F"/>
    <w:pPr>
      <w:jc w:val="left"/>
    </w:pPr>
    <w:rPr>
      <w:rFonts w:ascii="Arial" w:eastAsia="Arial" w:hAnsi="Arial" w:cs="Arial"/>
      <w:kern w:val="0"/>
      <w:sz w:val="22"/>
      <w:lang w:eastAsia="en-US"/>
    </w:rPr>
  </w:style>
  <w:style w:type="character" w:customStyle="1" w:styleId="af5">
    <w:name w:val="本文 (文字)"/>
    <w:basedOn w:val="a0"/>
    <w:link w:val="af4"/>
    <w:uiPriority w:val="1"/>
    <w:rsid w:val="00A3567F"/>
    <w:rPr>
      <w:rFonts w:ascii="Arial" w:eastAsia="Arial" w:hAnsi="Arial" w:cs="Arial"/>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927C-2A9F-4192-9134-DCDF331D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8388</TotalTime>
  <Pages>29</Pages>
  <Words>4181</Words>
  <Characters>23832</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trusted</dc:creator>
  <cp:keywords/>
  <dc:description/>
  <cp:lastModifiedBy>0000010811070</cp:lastModifiedBy>
  <cp:revision>20</cp:revision>
  <dcterms:created xsi:type="dcterms:W3CDTF">2017-04-25T04:41:00Z</dcterms:created>
  <dcterms:modified xsi:type="dcterms:W3CDTF">2017-06-23T07:56:00Z</dcterms:modified>
</cp:coreProperties>
</file>